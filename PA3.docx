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A862352" w14:textId="77777777" w:rsidR="008A258F" w:rsidRPr="00023E79" w:rsidRDefault="00B16D0D">
      <w:pPr>
        <w:spacing w:line="0" w:lineRule="atLeast"/>
        <w:jc w:val="center"/>
        <w:rPr>
          <w:rFonts w:ascii="Arial" w:eastAsia="Arial" w:hAnsi="Arial"/>
          <w:sz w:val="48"/>
          <w:szCs w:val="48"/>
        </w:rPr>
      </w:pPr>
      <w:bookmarkStart w:id="0" w:name="page1"/>
      <w:bookmarkEnd w:id="0"/>
      <w:r w:rsidRPr="00023E79">
        <w:rPr>
          <w:rFonts w:ascii="Arial" w:eastAsia="Arial" w:hAnsi="Arial"/>
          <w:sz w:val="48"/>
          <w:szCs w:val="48"/>
        </w:rPr>
        <w:t>Programming Assignment 3</w:t>
      </w:r>
    </w:p>
    <w:p w14:paraId="5705B337" w14:textId="77777777" w:rsidR="008A258F" w:rsidRPr="00023E79" w:rsidRDefault="008A258F">
      <w:pPr>
        <w:spacing w:line="173" w:lineRule="exact"/>
        <w:rPr>
          <w:rFonts w:ascii="Arial" w:eastAsia="Times New Roman" w:hAnsi="Arial"/>
          <w:sz w:val="24"/>
        </w:rPr>
      </w:pPr>
    </w:p>
    <w:p w14:paraId="10B92830" w14:textId="77777777" w:rsidR="008A258F" w:rsidRPr="00023E79" w:rsidRDefault="00B16D0D">
      <w:pPr>
        <w:spacing w:line="0" w:lineRule="atLeast"/>
        <w:rPr>
          <w:rFonts w:ascii="Arial" w:eastAsia="Arial" w:hAnsi="Arial"/>
          <w:b/>
          <w:sz w:val="22"/>
          <w:u w:val="single"/>
        </w:rPr>
      </w:pPr>
      <w:r w:rsidRPr="00023E79">
        <w:rPr>
          <w:rFonts w:ascii="Arial" w:eastAsia="Arial" w:hAnsi="Arial"/>
          <w:b/>
          <w:sz w:val="22"/>
          <w:u w:val="single"/>
        </w:rPr>
        <w:t>Instructions</w:t>
      </w:r>
    </w:p>
    <w:p w14:paraId="2A477FCC" w14:textId="77777777" w:rsidR="008A258F" w:rsidRPr="00023E79" w:rsidRDefault="008A258F">
      <w:pPr>
        <w:spacing w:line="62" w:lineRule="exact"/>
        <w:rPr>
          <w:rFonts w:ascii="Arial" w:eastAsia="Times New Roman" w:hAnsi="Arial"/>
          <w:sz w:val="24"/>
        </w:rPr>
      </w:pPr>
    </w:p>
    <w:p w14:paraId="13FE7E18" w14:textId="0EB653F5" w:rsidR="008A258F" w:rsidRPr="00023E79" w:rsidRDefault="00B16D0D">
      <w:pPr>
        <w:numPr>
          <w:ilvl w:val="0"/>
          <w:numId w:val="1"/>
        </w:numPr>
        <w:tabs>
          <w:tab w:val="left" w:pos="180"/>
        </w:tabs>
        <w:spacing w:line="0" w:lineRule="atLeast"/>
        <w:ind w:left="180" w:hanging="180"/>
        <w:rPr>
          <w:rFonts w:ascii="Arial" w:eastAsia="Arial" w:hAnsi="Arial"/>
          <w:sz w:val="22"/>
        </w:rPr>
      </w:pPr>
      <w:r w:rsidRPr="00023E79">
        <w:rPr>
          <w:rFonts w:ascii="Arial" w:eastAsia="Arial" w:hAnsi="Arial"/>
          <w:sz w:val="22"/>
        </w:rPr>
        <w:t>Due by 11:59pm of</w:t>
      </w:r>
      <w:r w:rsidRPr="00023E79">
        <w:rPr>
          <w:rFonts w:ascii="Arial" w:eastAsia="Arial" w:hAnsi="Arial"/>
          <w:color w:val="FF0000"/>
          <w:sz w:val="22"/>
        </w:rPr>
        <w:t xml:space="preserve"> 03/</w:t>
      </w:r>
      <w:r w:rsidR="007927E6">
        <w:rPr>
          <w:rFonts w:ascii="Arial" w:eastAsia="Arial" w:hAnsi="Arial"/>
          <w:color w:val="FF0000"/>
          <w:sz w:val="22"/>
        </w:rPr>
        <w:t>25</w:t>
      </w:r>
      <w:r w:rsidRPr="00023E79">
        <w:rPr>
          <w:rFonts w:ascii="Arial" w:eastAsia="Arial" w:hAnsi="Arial"/>
          <w:color w:val="FF0000"/>
          <w:sz w:val="22"/>
        </w:rPr>
        <w:t>/202</w:t>
      </w:r>
      <w:r w:rsidR="00227CDB">
        <w:rPr>
          <w:rFonts w:ascii="Arial" w:eastAsia="Arial" w:hAnsi="Arial"/>
          <w:color w:val="FF0000"/>
          <w:sz w:val="22"/>
        </w:rPr>
        <w:t>4</w:t>
      </w:r>
      <w:r w:rsidRPr="00023E79">
        <w:rPr>
          <w:rFonts w:ascii="Arial" w:eastAsia="Arial" w:hAnsi="Arial"/>
          <w:sz w:val="22"/>
        </w:rPr>
        <w:t>.</w:t>
      </w:r>
    </w:p>
    <w:p w14:paraId="25380F0D" w14:textId="77777777" w:rsidR="008A258F" w:rsidRPr="00023E79" w:rsidRDefault="008A258F">
      <w:pPr>
        <w:spacing w:line="23" w:lineRule="exact"/>
        <w:rPr>
          <w:rFonts w:ascii="Arial" w:eastAsia="Arial" w:hAnsi="Arial"/>
          <w:sz w:val="22"/>
        </w:rPr>
      </w:pPr>
    </w:p>
    <w:p w14:paraId="72A61F44" w14:textId="77777777" w:rsidR="008A258F" w:rsidRPr="00023E79" w:rsidRDefault="00B16D0D">
      <w:pPr>
        <w:numPr>
          <w:ilvl w:val="0"/>
          <w:numId w:val="1"/>
        </w:numPr>
        <w:tabs>
          <w:tab w:val="left" w:pos="180"/>
        </w:tabs>
        <w:spacing w:line="0" w:lineRule="atLeast"/>
        <w:ind w:left="180" w:hanging="180"/>
        <w:rPr>
          <w:rFonts w:ascii="Arial" w:eastAsia="Arial" w:hAnsi="Arial"/>
          <w:sz w:val="22"/>
        </w:rPr>
      </w:pPr>
      <w:r w:rsidRPr="00023E79">
        <w:rPr>
          <w:rFonts w:ascii="Arial" w:eastAsia="Arial" w:hAnsi="Arial"/>
          <w:sz w:val="22"/>
        </w:rPr>
        <w:t xml:space="preserve">Late penalty: </w:t>
      </w:r>
      <w:r w:rsidRPr="00023E79">
        <w:rPr>
          <w:rFonts w:ascii="Arial" w:eastAsia="Arial" w:hAnsi="Arial"/>
          <w:b/>
          <w:sz w:val="22"/>
        </w:rPr>
        <w:t>10%</w:t>
      </w:r>
      <w:r w:rsidRPr="00023E79">
        <w:rPr>
          <w:rFonts w:ascii="Arial" w:eastAsia="Arial" w:hAnsi="Arial"/>
          <w:sz w:val="22"/>
        </w:rPr>
        <w:t xml:space="preserve"> penalty for </w:t>
      </w:r>
      <w:r w:rsidRPr="00023E79">
        <w:rPr>
          <w:rFonts w:ascii="Arial" w:eastAsia="Arial" w:hAnsi="Arial"/>
          <w:b/>
          <w:sz w:val="22"/>
        </w:rPr>
        <w:t>each day late</w:t>
      </w:r>
      <w:r w:rsidRPr="00023E79">
        <w:rPr>
          <w:rFonts w:ascii="Arial" w:eastAsia="Arial" w:hAnsi="Arial"/>
          <w:sz w:val="22"/>
        </w:rPr>
        <w:t>.</w:t>
      </w:r>
    </w:p>
    <w:p w14:paraId="6A0A60B9" w14:textId="77777777" w:rsidR="008A258F" w:rsidRPr="00023E79" w:rsidRDefault="008A258F">
      <w:pPr>
        <w:spacing w:line="51" w:lineRule="exact"/>
        <w:rPr>
          <w:rFonts w:ascii="Arial" w:eastAsia="Arial" w:hAnsi="Arial"/>
          <w:sz w:val="22"/>
        </w:rPr>
      </w:pPr>
    </w:p>
    <w:p w14:paraId="2B2D7E23" w14:textId="77777777" w:rsidR="008A258F" w:rsidRPr="00023E79" w:rsidRDefault="00B16D0D">
      <w:pPr>
        <w:numPr>
          <w:ilvl w:val="0"/>
          <w:numId w:val="1"/>
        </w:numPr>
        <w:tabs>
          <w:tab w:val="left" w:pos="180"/>
        </w:tabs>
        <w:spacing w:line="269" w:lineRule="auto"/>
        <w:ind w:left="180" w:right="200" w:hanging="180"/>
        <w:rPr>
          <w:rFonts w:ascii="Arial" w:eastAsia="Arial" w:hAnsi="Arial"/>
          <w:sz w:val="22"/>
        </w:rPr>
      </w:pPr>
      <w:r w:rsidRPr="00023E79">
        <w:rPr>
          <w:rFonts w:ascii="Arial" w:eastAsia="Arial" w:hAnsi="Arial"/>
          <w:sz w:val="22"/>
        </w:rPr>
        <w:t>This is an individual assignment, although you may work in groups to brainstorm on possible solutions; your code implementation, report, and evaluation must be your own work.</w:t>
      </w:r>
    </w:p>
    <w:p w14:paraId="0B4CD1E5" w14:textId="77777777" w:rsidR="008A258F" w:rsidRPr="00023E79" w:rsidRDefault="008A258F">
      <w:pPr>
        <w:spacing w:line="1" w:lineRule="exact"/>
        <w:rPr>
          <w:rFonts w:ascii="Arial" w:eastAsia="Arial" w:hAnsi="Arial"/>
          <w:sz w:val="22"/>
        </w:rPr>
      </w:pPr>
    </w:p>
    <w:p w14:paraId="1D1CF51E" w14:textId="77777777" w:rsidR="008A258F" w:rsidRPr="00023E79" w:rsidRDefault="00B16D0D">
      <w:pPr>
        <w:numPr>
          <w:ilvl w:val="0"/>
          <w:numId w:val="1"/>
        </w:numPr>
        <w:tabs>
          <w:tab w:val="left" w:pos="180"/>
        </w:tabs>
        <w:spacing w:line="0" w:lineRule="atLeast"/>
        <w:ind w:left="180" w:hanging="180"/>
        <w:rPr>
          <w:rFonts w:ascii="Arial" w:eastAsia="Arial" w:hAnsi="Arial"/>
          <w:sz w:val="22"/>
        </w:rPr>
      </w:pPr>
      <w:r w:rsidRPr="00023E79">
        <w:rPr>
          <w:rFonts w:ascii="Arial" w:eastAsia="Arial" w:hAnsi="Arial"/>
          <w:sz w:val="22"/>
        </w:rPr>
        <w:t xml:space="preserve">Upload your assignment on the </w:t>
      </w:r>
      <w:r w:rsidRPr="00023E79">
        <w:rPr>
          <w:rFonts w:ascii="Arial" w:eastAsia="Arial" w:hAnsi="Arial"/>
          <w:b/>
          <w:sz w:val="22"/>
        </w:rPr>
        <w:t>Blackboard</w:t>
      </w:r>
      <w:r w:rsidRPr="00023E79">
        <w:rPr>
          <w:rFonts w:ascii="Arial" w:eastAsia="Arial" w:hAnsi="Arial"/>
          <w:sz w:val="22"/>
        </w:rPr>
        <w:t xml:space="preserve"> with the following name:</w:t>
      </w:r>
    </w:p>
    <w:p w14:paraId="7AF438D7" w14:textId="77777777" w:rsidR="008A258F" w:rsidRPr="00023E79" w:rsidRDefault="008A258F">
      <w:pPr>
        <w:spacing w:line="51" w:lineRule="exact"/>
        <w:rPr>
          <w:rFonts w:ascii="Arial" w:eastAsia="Arial" w:hAnsi="Arial"/>
          <w:sz w:val="22"/>
        </w:rPr>
      </w:pPr>
    </w:p>
    <w:p w14:paraId="0635921C" w14:textId="77777777" w:rsidR="008A258F" w:rsidRPr="00023E79" w:rsidRDefault="00B16D0D">
      <w:pPr>
        <w:spacing w:line="0" w:lineRule="atLeast"/>
        <w:ind w:left="180"/>
        <w:rPr>
          <w:rFonts w:ascii="Arial" w:eastAsia="Arial" w:hAnsi="Arial"/>
          <w:b/>
          <w:sz w:val="22"/>
        </w:rPr>
      </w:pPr>
      <w:r w:rsidRPr="00023E79">
        <w:rPr>
          <w:rFonts w:ascii="Arial" w:eastAsia="Arial" w:hAnsi="Arial"/>
          <w:b/>
          <w:sz w:val="22"/>
        </w:rPr>
        <w:t>Section_LastName_FirstName_PA3.zip</w:t>
      </w:r>
    </w:p>
    <w:p w14:paraId="5032F557" w14:textId="77777777" w:rsidR="008A258F" w:rsidRPr="00023E79" w:rsidRDefault="008A258F">
      <w:pPr>
        <w:spacing w:line="35" w:lineRule="exact"/>
        <w:rPr>
          <w:rFonts w:ascii="Arial" w:eastAsia="Arial" w:hAnsi="Arial"/>
          <w:sz w:val="22"/>
        </w:rPr>
      </w:pPr>
    </w:p>
    <w:p w14:paraId="4DFAFB26" w14:textId="77777777" w:rsidR="008A258F" w:rsidRPr="00023E79" w:rsidRDefault="00B16D0D">
      <w:pPr>
        <w:numPr>
          <w:ilvl w:val="0"/>
          <w:numId w:val="1"/>
        </w:numPr>
        <w:tabs>
          <w:tab w:val="left" w:pos="180"/>
        </w:tabs>
        <w:spacing w:line="0" w:lineRule="atLeast"/>
        <w:ind w:left="180" w:hanging="180"/>
        <w:rPr>
          <w:rFonts w:ascii="Arial" w:eastAsia="Arial" w:hAnsi="Arial"/>
          <w:sz w:val="22"/>
        </w:rPr>
      </w:pPr>
      <w:r w:rsidRPr="00023E79">
        <w:rPr>
          <w:rFonts w:ascii="Arial" w:eastAsia="Arial" w:hAnsi="Arial"/>
          <w:sz w:val="22"/>
        </w:rPr>
        <w:t xml:space="preserve">Please do </w:t>
      </w:r>
      <w:r w:rsidRPr="00023E79">
        <w:rPr>
          <w:rFonts w:ascii="Arial" w:eastAsia="Arial" w:hAnsi="Arial"/>
          <w:b/>
          <w:sz w:val="22"/>
        </w:rPr>
        <w:t>NOT</w:t>
      </w:r>
      <w:r w:rsidRPr="00023E79">
        <w:rPr>
          <w:rFonts w:ascii="Arial" w:eastAsia="Arial" w:hAnsi="Arial"/>
          <w:sz w:val="22"/>
        </w:rPr>
        <w:t xml:space="preserve"> email your </w:t>
      </w:r>
      <w:r w:rsidRPr="00023E79">
        <w:rPr>
          <w:rFonts w:ascii="Arial" w:eastAsia="Arial" w:hAnsi="Arial"/>
          <w:b/>
          <w:sz w:val="22"/>
        </w:rPr>
        <w:t>assignment</w:t>
      </w:r>
      <w:r w:rsidRPr="00023E79">
        <w:rPr>
          <w:rFonts w:ascii="Arial" w:eastAsia="Arial" w:hAnsi="Arial"/>
          <w:sz w:val="22"/>
        </w:rPr>
        <w:t xml:space="preserve"> to the </w:t>
      </w:r>
      <w:r w:rsidRPr="00023E79">
        <w:rPr>
          <w:rFonts w:ascii="Arial" w:eastAsia="Arial" w:hAnsi="Arial"/>
          <w:b/>
          <w:sz w:val="22"/>
        </w:rPr>
        <w:t>instructor</w:t>
      </w:r>
      <w:r w:rsidRPr="00023E79">
        <w:rPr>
          <w:rFonts w:ascii="Arial" w:eastAsia="Arial" w:hAnsi="Arial"/>
          <w:sz w:val="22"/>
        </w:rPr>
        <w:t xml:space="preserve"> or </w:t>
      </w:r>
      <w:r w:rsidRPr="00023E79">
        <w:rPr>
          <w:rFonts w:ascii="Arial" w:eastAsia="Arial" w:hAnsi="Arial"/>
          <w:b/>
          <w:sz w:val="22"/>
        </w:rPr>
        <w:t>TA</w:t>
      </w:r>
      <w:r w:rsidRPr="00023E79">
        <w:rPr>
          <w:rFonts w:ascii="Arial" w:eastAsia="Arial" w:hAnsi="Arial"/>
          <w:sz w:val="22"/>
        </w:rPr>
        <w:t>!</w:t>
      </w:r>
    </w:p>
    <w:p w14:paraId="3081B3E7" w14:textId="77777777" w:rsidR="008A258F" w:rsidRPr="00023E79" w:rsidRDefault="008A258F">
      <w:pPr>
        <w:spacing w:line="39" w:lineRule="exact"/>
        <w:rPr>
          <w:rFonts w:ascii="Arial" w:eastAsia="Arial" w:hAnsi="Arial"/>
          <w:sz w:val="22"/>
        </w:rPr>
      </w:pPr>
    </w:p>
    <w:p w14:paraId="67D5AF43" w14:textId="77777777" w:rsidR="008A258F" w:rsidRPr="00023E79" w:rsidRDefault="008A258F">
      <w:pPr>
        <w:spacing w:line="27" w:lineRule="exact"/>
        <w:rPr>
          <w:rFonts w:ascii="Arial" w:eastAsia="Arial" w:hAnsi="Arial"/>
          <w:sz w:val="22"/>
        </w:rPr>
      </w:pPr>
    </w:p>
    <w:p w14:paraId="0BB196A7" w14:textId="07F7CE06" w:rsidR="008A258F" w:rsidRPr="00023E79" w:rsidRDefault="00096B98">
      <w:pPr>
        <w:numPr>
          <w:ilvl w:val="0"/>
          <w:numId w:val="1"/>
        </w:numPr>
        <w:tabs>
          <w:tab w:val="left" w:pos="180"/>
        </w:tabs>
        <w:spacing w:line="311" w:lineRule="auto"/>
        <w:ind w:left="180" w:right="180" w:hanging="180"/>
        <w:rPr>
          <w:rFonts w:ascii="Arial" w:eastAsia="Arial" w:hAnsi="Arial"/>
          <w:sz w:val="22"/>
        </w:rPr>
      </w:pPr>
      <w:r w:rsidRPr="00023E79">
        <w:rPr>
          <w:rFonts w:ascii="Arial" w:eastAsia="Arial" w:hAnsi="Arial"/>
          <w:sz w:val="22"/>
        </w:rPr>
        <w:t>All</w:t>
      </w:r>
      <w:r w:rsidR="00B16D0D" w:rsidRPr="00023E79">
        <w:rPr>
          <w:rFonts w:ascii="Arial" w:eastAsia="Arial" w:hAnsi="Arial"/>
          <w:sz w:val="22"/>
        </w:rPr>
        <w:t xml:space="preserve"> the submitted document files should be</w:t>
      </w:r>
      <w:r w:rsidR="00B16D0D" w:rsidRPr="00023E79">
        <w:rPr>
          <w:rFonts w:ascii="Arial" w:eastAsia="Times New Roman" w:hAnsi="Arial"/>
          <w:sz w:val="22"/>
        </w:rPr>
        <w:t xml:space="preserve"> </w:t>
      </w:r>
      <w:r w:rsidR="00B16D0D" w:rsidRPr="00023E79">
        <w:rPr>
          <w:rFonts w:ascii="Arial" w:eastAsia="Times New Roman" w:hAnsi="Arial"/>
          <w:b/>
          <w:sz w:val="22"/>
        </w:rPr>
        <w:t>PDF/Doc format</w:t>
      </w:r>
      <w:r w:rsidR="00B16D0D" w:rsidRPr="00023E79">
        <w:rPr>
          <w:rFonts w:ascii="Arial" w:eastAsia="Times New Roman" w:hAnsi="Arial"/>
          <w:sz w:val="22"/>
        </w:rPr>
        <w:t xml:space="preserve"> files. The </w:t>
      </w:r>
      <w:r w:rsidR="00B16D0D" w:rsidRPr="00023E79">
        <w:rPr>
          <w:rFonts w:ascii="Arial" w:eastAsia="Times New Roman" w:hAnsi="Arial"/>
          <w:b/>
          <w:sz w:val="22"/>
        </w:rPr>
        <w:t>handwritten file is not accepted</w:t>
      </w:r>
      <w:r w:rsidR="00B16D0D" w:rsidRPr="00023E79">
        <w:rPr>
          <w:rFonts w:ascii="Arial" w:eastAsia="Times New Roman" w:hAnsi="Arial"/>
          <w:sz w:val="22"/>
        </w:rPr>
        <w:t>.</w:t>
      </w:r>
    </w:p>
    <w:p w14:paraId="36ED3B11" w14:textId="77777777" w:rsidR="008A258F" w:rsidRPr="00023E79" w:rsidRDefault="008A258F">
      <w:pPr>
        <w:spacing w:line="270" w:lineRule="exact"/>
        <w:rPr>
          <w:rFonts w:ascii="Arial" w:eastAsia="Times New Roman" w:hAnsi="Arial"/>
          <w:sz w:val="24"/>
        </w:rPr>
      </w:pPr>
    </w:p>
    <w:p w14:paraId="45FFD012" w14:textId="77777777" w:rsidR="008A258F" w:rsidRPr="00023E79" w:rsidRDefault="00B16D0D">
      <w:pPr>
        <w:spacing w:line="0" w:lineRule="atLeast"/>
        <w:rPr>
          <w:rFonts w:ascii="Arial" w:eastAsia="Arial" w:hAnsi="Arial"/>
          <w:sz w:val="32"/>
        </w:rPr>
      </w:pPr>
      <w:r w:rsidRPr="00023E79">
        <w:rPr>
          <w:rFonts w:ascii="Arial" w:eastAsia="Arial" w:hAnsi="Arial"/>
          <w:sz w:val="32"/>
        </w:rPr>
        <w:t>Overview</w:t>
      </w:r>
    </w:p>
    <w:p w14:paraId="01DE14AA" w14:textId="77777777" w:rsidR="008A258F" w:rsidRPr="00023E79" w:rsidRDefault="008A258F">
      <w:pPr>
        <w:spacing w:line="182" w:lineRule="exact"/>
        <w:rPr>
          <w:rFonts w:ascii="Arial" w:eastAsia="Times New Roman" w:hAnsi="Arial"/>
          <w:sz w:val="24"/>
        </w:rPr>
      </w:pPr>
    </w:p>
    <w:p w14:paraId="3FCB743B" w14:textId="77777777" w:rsidR="008A258F" w:rsidRPr="00023E79" w:rsidRDefault="00B16D0D">
      <w:pPr>
        <w:spacing w:line="297" w:lineRule="auto"/>
        <w:ind w:right="240"/>
        <w:rPr>
          <w:rFonts w:ascii="Arial" w:eastAsia="Arial" w:hAnsi="Arial"/>
          <w:sz w:val="22"/>
        </w:rPr>
      </w:pPr>
      <w:r w:rsidRPr="00023E79">
        <w:rPr>
          <w:rFonts w:ascii="Arial" w:eastAsia="Arial" w:hAnsi="Arial"/>
          <w:sz w:val="22"/>
        </w:rPr>
        <w:t>In PA2, you implemented a simple centralized file-sharing system. In this assignment, you are going to remove the central indexing server and implement a pure distributed file-sharing system. You need to design a hierarchical peer-to-peer (P2P) system.</w:t>
      </w:r>
    </w:p>
    <w:p w14:paraId="7B36D74B" w14:textId="77777777" w:rsidR="008A258F" w:rsidRPr="00023E79" w:rsidRDefault="008A258F">
      <w:pPr>
        <w:spacing w:line="287" w:lineRule="exact"/>
        <w:rPr>
          <w:rFonts w:ascii="Arial" w:eastAsia="Times New Roman" w:hAnsi="Arial"/>
          <w:sz w:val="24"/>
        </w:rPr>
      </w:pPr>
    </w:p>
    <w:p w14:paraId="01EE639E" w14:textId="77777777" w:rsidR="008A258F" w:rsidRPr="00023E79" w:rsidRDefault="00B16D0D">
      <w:pPr>
        <w:spacing w:line="0" w:lineRule="atLeast"/>
        <w:rPr>
          <w:rFonts w:ascii="Arial" w:eastAsia="Arial" w:hAnsi="Arial"/>
          <w:sz w:val="32"/>
        </w:rPr>
      </w:pPr>
      <w:r w:rsidRPr="00023E79">
        <w:rPr>
          <w:rFonts w:ascii="Arial" w:eastAsia="Arial" w:hAnsi="Arial"/>
          <w:sz w:val="32"/>
        </w:rPr>
        <w:t>Detailed Description of Assignment</w:t>
      </w:r>
    </w:p>
    <w:p w14:paraId="3170522E" w14:textId="77777777" w:rsidR="008A258F" w:rsidRPr="00023E79" w:rsidRDefault="008A258F">
      <w:pPr>
        <w:spacing w:line="182" w:lineRule="exact"/>
        <w:rPr>
          <w:rFonts w:ascii="Arial" w:eastAsia="Times New Roman" w:hAnsi="Arial"/>
          <w:sz w:val="24"/>
        </w:rPr>
      </w:pPr>
    </w:p>
    <w:p w14:paraId="3D0D87E1" w14:textId="77777777" w:rsidR="008A258F" w:rsidRPr="00023E79" w:rsidRDefault="00B16D0D">
      <w:pPr>
        <w:spacing w:line="0" w:lineRule="atLeast"/>
        <w:rPr>
          <w:rFonts w:ascii="Arial" w:eastAsia="Arial" w:hAnsi="Arial"/>
          <w:sz w:val="22"/>
        </w:rPr>
      </w:pPr>
      <w:r w:rsidRPr="00023E79">
        <w:rPr>
          <w:rFonts w:ascii="Arial" w:eastAsia="Arial" w:hAnsi="Arial"/>
          <w:sz w:val="22"/>
        </w:rPr>
        <w:t>In this assignment, you need to design a hierarchical peer-to-peer (P2P) system.</w:t>
      </w:r>
    </w:p>
    <w:p w14:paraId="4B229310" w14:textId="77777777" w:rsidR="008A258F" w:rsidRPr="00023E79" w:rsidRDefault="003E49D5">
      <w:pPr>
        <w:spacing w:line="20" w:lineRule="exact"/>
        <w:rPr>
          <w:rFonts w:ascii="Arial" w:eastAsia="Times New Roman" w:hAnsi="Arial"/>
          <w:sz w:val="24"/>
        </w:rPr>
      </w:pPr>
      <w:r w:rsidRPr="00023E79">
        <w:rPr>
          <w:rFonts w:ascii="Arial" w:eastAsia="Arial" w:hAnsi="Arial"/>
          <w:noProof/>
          <w:sz w:val="22"/>
        </w:rPr>
        <w:drawing>
          <wp:anchor distT="0" distB="0" distL="114300" distR="114300" simplePos="0" relativeHeight="251657728" behindDoc="1" locked="0" layoutInCell="1" allowOverlap="1" wp14:anchorId="68DBB063" wp14:editId="39440F67">
            <wp:simplePos x="0" y="0"/>
            <wp:positionH relativeFrom="margin">
              <wp:align>center</wp:align>
            </wp:positionH>
            <wp:positionV relativeFrom="paragraph">
              <wp:posOffset>37465</wp:posOffset>
            </wp:positionV>
            <wp:extent cx="3911600" cy="1771015"/>
            <wp:effectExtent l="0" t="0" r="0" b="63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11600" cy="1771015"/>
                    </a:xfrm>
                    <a:prstGeom prst="rect">
                      <a:avLst/>
                    </a:prstGeom>
                    <a:noFill/>
                  </pic:spPr>
                </pic:pic>
              </a:graphicData>
            </a:graphic>
            <wp14:sizeRelH relativeFrom="page">
              <wp14:pctWidth>0</wp14:pctWidth>
            </wp14:sizeRelH>
            <wp14:sizeRelV relativeFrom="page">
              <wp14:pctHeight>0</wp14:pctHeight>
            </wp14:sizeRelV>
          </wp:anchor>
        </w:drawing>
      </w:r>
    </w:p>
    <w:p w14:paraId="08709BDE" w14:textId="77777777" w:rsidR="008A258F" w:rsidRPr="00023E79" w:rsidRDefault="008A258F">
      <w:pPr>
        <w:spacing w:line="200" w:lineRule="exact"/>
        <w:rPr>
          <w:rFonts w:ascii="Arial" w:eastAsia="Times New Roman" w:hAnsi="Arial"/>
          <w:sz w:val="24"/>
        </w:rPr>
      </w:pPr>
    </w:p>
    <w:p w14:paraId="631838F6" w14:textId="77777777" w:rsidR="008A258F" w:rsidRPr="00023E79" w:rsidRDefault="008A258F">
      <w:pPr>
        <w:spacing w:line="200" w:lineRule="exact"/>
        <w:rPr>
          <w:rFonts w:ascii="Arial" w:eastAsia="Times New Roman" w:hAnsi="Arial"/>
          <w:sz w:val="24"/>
        </w:rPr>
      </w:pPr>
    </w:p>
    <w:p w14:paraId="334E20BE" w14:textId="77777777" w:rsidR="008A258F" w:rsidRPr="00023E79" w:rsidRDefault="008A258F">
      <w:pPr>
        <w:spacing w:line="200" w:lineRule="exact"/>
        <w:rPr>
          <w:rFonts w:ascii="Arial" w:eastAsia="Times New Roman" w:hAnsi="Arial"/>
          <w:sz w:val="24"/>
        </w:rPr>
      </w:pPr>
    </w:p>
    <w:p w14:paraId="574AD7AA" w14:textId="77777777" w:rsidR="008A258F" w:rsidRPr="00023E79" w:rsidRDefault="008A258F">
      <w:pPr>
        <w:spacing w:line="200" w:lineRule="exact"/>
        <w:rPr>
          <w:rFonts w:ascii="Arial" w:eastAsia="Times New Roman" w:hAnsi="Arial"/>
          <w:sz w:val="24"/>
        </w:rPr>
      </w:pPr>
    </w:p>
    <w:p w14:paraId="6D4068E6" w14:textId="77777777" w:rsidR="008A258F" w:rsidRPr="00023E79" w:rsidRDefault="008A258F">
      <w:pPr>
        <w:spacing w:line="200" w:lineRule="exact"/>
        <w:rPr>
          <w:rFonts w:ascii="Arial" w:eastAsia="Times New Roman" w:hAnsi="Arial"/>
          <w:sz w:val="24"/>
        </w:rPr>
      </w:pPr>
    </w:p>
    <w:p w14:paraId="5B053F15" w14:textId="77777777" w:rsidR="008A258F" w:rsidRPr="00023E79" w:rsidRDefault="008A258F">
      <w:pPr>
        <w:spacing w:line="200" w:lineRule="exact"/>
        <w:rPr>
          <w:rFonts w:ascii="Arial" w:eastAsia="Times New Roman" w:hAnsi="Arial"/>
          <w:sz w:val="24"/>
        </w:rPr>
      </w:pPr>
    </w:p>
    <w:p w14:paraId="7351E876" w14:textId="77777777" w:rsidR="008A258F" w:rsidRPr="00023E79" w:rsidRDefault="008A258F">
      <w:pPr>
        <w:spacing w:line="200" w:lineRule="exact"/>
        <w:rPr>
          <w:rFonts w:ascii="Arial" w:eastAsia="Times New Roman" w:hAnsi="Arial"/>
          <w:sz w:val="24"/>
        </w:rPr>
      </w:pPr>
    </w:p>
    <w:p w14:paraId="284FDCEC" w14:textId="77777777" w:rsidR="008A258F" w:rsidRPr="00023E79" w:rsidRDefault="008A258F">
      <w:pPr>
        <w:spacing w:line="200" w:lineRule="exact"/>
        <w:rPr>
          <w:rFonts w:ascii="Arial" w:eastAsia="Times New Roman" w:hAnsi="Arial"/>
          <w:sz w:val="24"/>
        </w:rPr>
      </w:pPr>
    </w:p>
    <w:p w14:paraId="1ADB0C80" w14:textId="77777777" w:rsidR="008A258F" w:rsidRPr="00023E79" w:rsidRDefault="008A258F">
      <w:pPr>
        <w:spacing w:line="200" w:lineRule="exact"/>
        <w:rPr>
          <w:rFonts w:ascii="Arial" w:eastAsia="Times New Roman" w:hAnsi="Arial"/>
          <w:sz w:val="24"/>
        </w:rPr>
      </w:pPr>
    </w:p>
    <w:p w14:paraId="607B37E8" w14:textId="77777777" w:rsidR="008A258F" w:rsidRPr="00023E79" w:rsidRDefault="008A258F">
      <w:pPr>
        <w:spacing w:line="200" w:lineRule="exact"/>
        <w:rPr>
          <w:rFonts w:ascii="Arial" w:eastAsia="Times New Roman" w:hAnsi="Arial"/>
          <w:sz w:val="24"/>
        </w:rPr>
      </w:pPr>
    </w:p>
    <w:p w14:paraId="721C9BF7" w14:textId="77777777" w:rsidR="008A258F" w:rsidRPr="00023E79" w:rsidRDefault="008A258F">
      <w:pPr>
        <w:spacing w:line="200" w:lineRule="exact"/>
        <w:rPr>
          <w:rFonts w:ascii="Arial" w:eastAsia="Times New Roman" w:hAnsi="Arial"/>
          <w:sz w:val="24"/>
        </w:rPr>
      </w:pPr>
    </w:p>
    <w:p w14:paraId="4E984705" w14:textId="77777777" w:rsidR="008A258F" w:rsidRPr="00023E79" w:rsidRDefault="008A258F">
      <w:pPr>
        <w:spacing w:line="200" w:lineRule="exact"/>
        <w:rPr>
          <w:rFonts w:ascii="Arial" w:eastAsia="Times New Roman" w:hAnsi="Arial"/>
          <w:sz w:val="24"/>
        </w:rPr>
      </w:pPr>
    </w:p>
    <w:p w14:paraId="42E9610F" w14:textId="77777777" w:rsidR="008A258F" w:rsidRPr="00023E79" w:rsidRDefault="008A258F">
      <w:pPr>
        <w:spacing w:line="200" w:lineRule="exact"/>
        <w:rPr>
          <w:rFonts w:ascii="Arial" w:eastAsia="Times New Roman" w:hAnsi="Arial"/>
          <w:sz w:val="24"/>
        </w:rPr>
      </w:pPr>
    </w:p>
    <w:p w14:paraId="0E3D58EA" w14:textId="77777777" w:rsidR="008A258F" w:rsidRPr="00023E79" w:rsidRDefault="008A258F">
      <w:pPr>
        <w:spacing w:line="242" w:lineRule="exact"/>
        <w:rPr>
          <w:rFonts w:ascii="Arial" w:eastAsia="Times New Roman" w:hAnsi="Arial"/>
          <w:sz w:val="24"/>
        </w:rPr>
      </w:pPr>
    </w:p>
    <w:p w14:paraId="6288C207" w14:textId="71AB15A9" w:rsidR="008A258F" w:rsidRPr="00023E79" w:rsidRDefault="00B16D0D">
      <w:pPr>
        <w:spacing w:line="0" w:lineRule="atLeast"/>
        <w:ind w:left="1440"/>
        <w:rPr>
          <w:rFonts w:ascii="Arial" w:eastAsia="Arial" w:hAnsi="Arial"/>
          <w:sz w:val="22"/>
        </w:rPr>
      </w:pPr>
      <w:r w:rsidRPr="00023E79">
        <w:rPr>
          <w:rFonts w:ascii="Arial" w:eastAsia="Arial" w:hAnsi="Arial"/>
          <w:sz w:val="22"/>
        </w:rPr>
        <w:t>Figure</w:t>
      </w:r>
      <w:r w:rsidR="00277D71" w:rsidRPr="00023E79">
        <w:rPr>
          <w:rFonts w:ascii="Arial" w:eastAsia="Arial" w:hAnsi="Arial"/>
          <w:sz w:val="22"/>
        </w:rPr>
        <w:t xml:space="preserve"> </w:t>
      </w:r>
      <w:r w:rsidRPr="00023E79">
        <w:rPr>
          <w:rFonts w:ascii="Arial" w:eastAsia="Arial" w:hAnsi="Arial"/>
          <w:sz w:val="22"/>
        </w:rPr>
        <w:t>1. A hierarchical organization of nodes into a super-peer network</w:t>
      </w:r>
    </w:p>
    <w:p w14:paraId="33886926" w14:textId="77777777" w:rsidR="008A258F" w:rsidRPr="00023E79" w:rsidRDefault="008A258F">
      <w:pPr>
        <w:spacing w:line="46" w:lineRule="exact"/>
        <w:rPr>
          <w:rFonts w:ascii="Arial" w:eastAsia="Times New Roman" w:hAnsi="Arial"/>
          <w:sz w:val="24"/>
        </w:rPr>
      </w:pPr>
    </w:p>
    <w:p w14:paraId="1336B225" w14:textId="77777777" w:rsidR="008A258F" w:rsidRPr="00023E79" w:rsidRDefault="00B16D0D">
      <w:pPr>
        <w:spacing w:line="292" w:lineRule="auto"/>
        <w:ind w:right="20"/>
        <w:rPr>
          <w:rFonts w:ascii="Arial" w:eastAsia="Arial" w:hAnsi="Arial"/>
          <w:sz w:val="22"/>
        </w:rPr>
      </w:pPr>
      <w:r w:rsidRPr="00023E79">
        <w:rPr>
          <w:rFonts w:ascii="Arial" w:eastAsia="Arial" w:hAnsi="Arial"/>
          <w:sz w:val="22"/>
        </w:rPr>
        <w:t xml:space="preserve">As the topology </w:t>
      </w:r>
      <w:proofErr w:type="gramStart"/>
      <w:r w:rsidRPr="00023E79">
        <w:rPr>
          <w:rFonts w:ascii="Arial" w:eastAsia="Arial" w:hAnsi="Arial"/>
          <w:sz w:val="22"/>
        </w:rPr>
        <w:t>shown</w:t>
      </w:r>
      <w:proofErr w:type="gramEnd"/>
      <w:r w:rsidRPr="00023E79">
        <w:rPr>
          <w:rFonts w:ascii="Arial" w:eastAsia="Arial" w:hAnsi="Arial"/>
          <w:sz w:val="22"/>
        </w:rPr>
        <w:t xml:space="preserve"> Figure1, </w:t>
      </w:r>
      <w:r w:rsidRPr="00023E79">
        <w:rPr>
          <w:rFonts w:ascii="Arial" w:eastAsia="Arial" w:hAnsi="Arial"/>
          <w:b/>
          <w:sz w:val="22"/>
        </w:rPr>
        <w:t>a super-peer</w:t>
      </w:r>
      <w:r w:rsidRPr="00023E79">
        <w:rPr>
          <w:rFonts w:ascii="Arial" w:eastAsia="Arial" w:hAnsi="Arial"/>
          <w:sz w:val="22"/>
        </w:rPr>
        <w:t xml:space="preserve"> acts as a proxy or a broker in the peer-to-peer network. </w:t>
      </w:r>
      <w:r w:rsidRPr="00023E79">
        <w:rPr>
          <w:rFonts w:ascii="Arial" w:eastAsia="Arial" w:hAnsi="Arial"/>
          <w:b/>
          <w:sz w:val="22"/>
        </w:rPr>
        <w:t>A weak peer</w:t>
      </w:r>
      <w:r w:rsidRPr="00023E79">
        <w:rPr>
          <w:rFonts w:ascii="Arial" w:eastAsia="Arial" w:hAnsi="Arial"/>
          <w:sz w:val="22"/>
        </w:rPr>
        <w:t xml:space="preserve"> keeps only connection to a super-peer. Each super-peer is like an indexing server in PA2. To keep things simple, we assume that the structure of the P2P network is </w:t>
      </w:r>
      <w:r w:rsidRPr="00023E79">
        <w:rPr>
          <w:rFonts w:ascii="Arial" w:eastAsia="Arial" w:hAnsi="Arial"/>
          <w:b/>
          <w:sz w:val="22"/>
        </w:rPr>
        <w:t>static</w:t>
      </w:r>
      <w:r w:rsidRPr="00023E79">
        <w:rPr>
          <w:rFonts w:ascii="Arial" w:eastAsia="Arial" w:hAnsi="Arial"/>
          <w:sz w:val="22"/>
        </w:rPr>
        <w:t>. This means that your network is initialized statistically at startup time.</w:t>
      </w:r>
    </w:p>
    <w:p w14:paraId="345CF907" w14:textId="77777777" w:rsidR="008A258F" w:rsidRPr="00023E79" w:rsidRDefault="008A258F">
      <w:pPr>
        <w:spacing w:line="214" w:lineRule="exact"/>
        <w:rPr>
          <w:rFonts w:ascii="Arial" w:eastAsia="Times New Roman" w:hAnsi="Arial"/>
          <w:sz w:val="24"/>
        </w:rPr>
      </w:pPr>
    </w:p>
    <w:p w14:paraId="6DCA553C" w14:textId="77777777" w:rsidR="008A258F" w:rsidRPr="00023E79" w:rsidRDefault="00B16D0D">
      <w:pPr>
        <w:spacing w:line="0" w:lineRule="atLeast"/>
        <w:rPr>
          <w:rFonts w:ascii="Arial" w:eastAsia="Arial" w:hAnsi="Arial"/>
          <w:sz w:val="22"/>
        </w:rPr>
      </w:pPr>
      <w:r w:rsidRPr="00023E79">
        <w:rPr>
          <w:rFonts w:ascii="Arial" w:eastAsia="Arial" w:hAnsi="Arial"/>
          <w:sz w:val="22"/>
        </w:rPr>
        <w:t xml:space="preserve">The </w:t>
      </w:r>
      <w:r w:rsidRPr="00023E79">
        <w:rPr>
          <w:rFonts w:ascii="Arial" w:eastAsia="Arial" w:hAnsi="Arial"/>
          <w:b/>
          <w:sz w:val="22"/>
        </w:rPr>
        <w:t>weak peer node</w:t>
      </w:r>
      <w:r w:rsidRPr="00023E79">
        <w:rPr>
          <w:rFonts w:ascii="Arial" w:eastAsia="Arial" w:hAnsi="Arial"/>
          <w:sz w:val="22"/>
        </w:rPr>
        <w:t xml:space="preserve"> performs </w:t>
      </w:r>
      <w:r w:rsidRPr="00023E79">
        <w:rPr>
          <w:rFonts w:ascii="Arial" w:eastAsia="Arial" w:hAnsi="Arial"/>
          <w:b/>
          <w:sz w:val="22"/>
        </w:rPr>
        <w:t>at least</w:t>
      </w:r>
      <w:r w:rsidRPr="00023E79">
        <w:rPr>
          <w:rFonts w:ascii="Arial" w:eastAsia="Arial" w:hAnsi="Arial"/>
          <w:sz w:val="22"/>
        </w:rPr>
        <w:t xml:space="preserve"> the following tasks:</w:t>
      </w:r>
    </w:p>
    <w:p w14:paraId="0634DAE2" w14:textId="77777777" w:rsidR="008A258F" w:rsidRPr="00023E79" w:rsidRDefault="008A258F">
      <w:pPr>
        <w:spacing w:line="39" w:lineRule="exact"/>
        <w:rPr>
          <w:rFonts w:ascii="Arial" w:eastAsia="Times New Roman" w:hAnsi="Arial"/>
          <w:sz w:val="24"/>
        </w:rPr>
      </w:pPr>
    </w:p>
    <w:p w14:paraId="34BDBBC9" w14:textId="77777777" w:rsidR="008A258F" w:rsidRPr="00023E79" w:rsidRDefault="00B16D0D">
      <w:pPr>
        <w:numPr>
          <w:ilvl w:val="0"/>
          <w:numId w:val="2"/>
        </w:numPr>
        <w:tabs>
          <w:tab w:val="left" w:pos="720"/>
        </w:tabs>
        <w:spacing w:line="242" w:lineRule="auto"/>
        <w:ind w:left="720" w:hanging="360"/>
        <w:rPr>
          <w:rFonts w:ascii="Arial" w:eastAsia="Arial" w:hAnsi="Arial"/>
          <w:sz w:val="24"/>
        </w:rPr>
      </w:pPr>
      <w:r w:rsidRPr="00023E79">
        <w:rPr>
          <w:rFonts w:ascii="Arial" w:eastAsia="Arial" w:hAnsi="Arial"/>
          <w:sz w:val="22"/>
        </w:rPr>
        <w:t>Listens for connections from a port which can be specified either by Configuration file or Passed Arguments</w:t>
      </w:r>
    </w:p>
    <w:p w14:paraId="6DD9E3E3" w14:textId="77777777" w:rsidR="008A258F" w:rsidRPr="00023E79" w:rsidRDefault="00B16D0D">
      <w:pPr>
        <w:numPr>
          <w:ilvl w:val="0"/>
          <w:numId w:val="2"/>
        </w:numPr>
        <w:tabs>
          <w:tab w:val="left" w:pos="720"/>
        </w:tabs>
        <w:spacing w:line="237" w:lineRule="auto"/>
        <w:ind w:left="720" w:right="100" w:hanging="360"/>
        <w:rPr>
          <w:rFonts w:ascii="Arial" w:eastAsia="Arial" w:hAnsi="Arial"/>
          <w:sz w:val="24"/>
        </w:rPr>
      </w:pPr>
      <w:r w:rsidRPr="00023E79">
        <w:rPr>
          <w:rFonts w:ascii="Arial" w:eastAsia="Arial" w:hAnsi="Arial"/>
          <w:sz w:val="22"/>
        </w:rPr>
        <w:t>Hosts files in its directory, the file directory can be specified through Configuration file or Passed Arguments</w:t>
      </w:r>
    </w:p>
    <w:p w14:paraId="5B085B72" w14:textId="77777777" w:rsidR="008A258F" w:rsidRPr="00023E79" w:rsidRDefault="008A258F">
      <w:pPr>
        <w:tabs>
          <w:tab w:val="left" w:pos="720"/>
        </w:tabs>
        <w:spacing w:line="237" w:lineRule="auto"/>
        <w:ind w:left="720" w:right="100" w:hanging="360"/>
        <w:rPr>
          <w:rFonts w:ascii="Arial" w:eastAsia="Arial" w:hAnsi="Arial"/>
          <w:sz w:val="24"/>
        </w:rPr>
        <w:sectPr w:rsidR="008A258F" w:rsidRPr="00023E79" w:rsidSect="008C560A">
          <w:pgSz w:w="12240" w:h="15840"/>
          <w:pgMar w:top="1391" w:right="1440" w:bottom="1022" w:left="1440" w:header="0" w:footer="0" w:gutter="0"/>
          <w:cols w:space="0" w:equalWidth="0">
            <w:col w:w="9360"/>
          </w:cols>
          <w:docGrid w:linePitch="360"/>
        </w:sectPr>
      </w:pPr>
    </w:p>
    <w:p w14:paraId="6AA9187A" w14:textId="1B88CE6F" w:rsidR="008A258F" w:rsidRPr="00023E79" w:rsidRDefault="00B16D0D">
      <w:pPr>
        <w:numPr>
          <w:ilvl w:val="0"/>
          <w:numId w:val="3"/>
        </w:numPr>
        <w:tabs>
          <w:tab w:val="left" w:pos="720"/>
        </w:tabs>
        <w:spacing w:line="0" w:lineRule="atLeast"/>
        <w:ind w:left="720" w:hanging="360"/>
        <w:rPr>
          <w:rFonts w:ascii="Arial" w:eastAsia="Arial" w:hAnsi="Arial"/>
          <w:sz w:val="23"/>
        </w:rPr>
      </w:pPr>
      <w:bookmarkStart w:id="1" w:name="page2"/>
      <w:bookmarkEnd w:id="1"/>
      <w:r w:rsidRPr="00023E79">
        <w:rPr>
          <w:rFonts w:ascii="Arial" w:eastAsia="Arial" w:hAnsi="Arial"/>
          <w:sz w:val="21"/>
        </w:rPr>
        <w:lastRenderedPageBreak/>
        <w:t>Its associated super-peer is specified either</w:t>
      </w:r>
      <w:r w:rsidRPr="00023E79">
        <w:rPr>
          <w:rFonts w:ascii="Arial" w:eastAsia="Arial" w:hAnsi="Arial"/>
          <w:sz w:val="23"/>
        </w:rPr>
        <w:t xml:space="preserve"> by Configuration file or Passed Arguments</w:t>
      </w:r>
      <w:r w:rsidR="00703933">
        <w:rPr>
          <w:rFonts w:ascii="Arial" w:eastAsia="Arial" w:hAnsi="Arial"/>
          <w:sz w:val="23"/>
        </w:rPr>
        <w:t>.</w:t>
      </w:r>
    </w:p>
    <w:p w14:paraId="741CE805" w14:textId="77777777" w:rsidR="008A258F" w:rsidRPr="00023E79" w:rsidRDefault="008A258F">
      <w:pPr>
        <w:spacing w:line="60" w:lineRule="exact"/>
        <w:rPr>
          <w:rFonts w:ascii="Arial" w:eastAsia="Arial" w:hAnsi="Arial"/>
          <w:sz w:val="23"/>
        </w:rPr>
      </w:pPr>
    </w:p>
    <w:p w14:paraId="13FDF0A5" w14:textId="77777777" w:rsidR="008A258F" w:rsidRPr="00023E79" w:rsidRDefault="00B16D0D">
      <w:pPr>
        <w:numPr>
          <w:ilvl w:val="0"/>
          <w:numId w:val="3"/>
        </w:numPr>
        <w:tabs>
          <w:tab w:val="left" w:pos="720"/>
        </w:tabs>
        <w:spacing w:line="236" w:lineRule="auto"/>
        <w:ind w:left="720" w:hanging="360"/>
        <w:rPr>
          <w:rFonts w:ascii="Arial" w:eastAsia="Arial" w:hAnsi="Arial"/>
          <w:sz w:val="24"/>
        </w:rPr>
      </w:pPr>
      <w:r w:rsidRPr="00023E79">
        <w:rPr>
          <w:rFonts w:ascii="Arial" w:eastAsia="Arial" w:hAnsi="Arial"/>
          <w:sz w:val="22"/>
        </w:rPr>
        <w:t>As a server, it needs to register all the files it holds to its associated super-peer when it starts up. (You could consider the super-peer as an indexing server)</w:t>
      </w:r>
    </w:p>
    <w:p w14:paraId="1005A1EB" w14:textId="77777777" w:rsidR="008A258F" w:rsidRPr="00023E79" w:rsidRDefault="008A258F">
      <w:pPr>
        <w:spacing w:line="1" w:lineRule="exact"/>
        <w:rPr>
          <w:rFonts w:ascii="Arial" w:eastAsia="Arial" w:hAnsi="Arial"/>
          <w:sz w:val="24"/>
        </w:rPr>
      </w:pPr>
    </w:p>
    <w:p w14:paraId="43215BC9" w14:textId="77777777" w:rsidR="008A258F" w:rsidRPr="00023E79" w:rsidRDefault="00B16D0D">
      <w:pPr>
        <w:numPr>
          <w:ilvl w:val="0"/>
          <w:numId w:val="3"/>
        </w:numPr>
        <w:tabs>
          <w:tab w:val="left" w:pos="720"/>
        </w:tabs>
        <w:spacing w:line="233" w:lineRule="auto"/>
        <w:ind w:left="720" w:hanging="360"/>
        <w:rPr>
          <w:rFonts w:ascii="Arial" w:eastAsia="Arial" w:hAnsi="Arial"/>
          <w:sz w:val="24"/>
        </w:rPr>
      </w:pPr>
      <w:r w:rsidRPr="00023E79">
        <w:rPr>
          <w:rFonts w:ascii="Arial" w:eastAsia="Arial" w:hAnsi="Arial"/>
          <w:sz w:val="22"/>
        </w:rPr>
        <w:t>As a server, if the node gets an exit signal, it must unregister from its super-peer.</w:t>
      </w:r>
    </w:p>
    <w:p w14:paraId="71CAF653" w14:textId="77777777" w:rsidR="008A258F" w:rsidRPr="00023E79" w:rsidRDefault="008A258F">
      <w:pPr>
        <w:spacing w:line="8" w:lineRule="exact"/>
        <w:rPr>
          <w:rFonts w:ascii="Arial" w:eastAsia="Arial" w:hAnsi="Arial"/>
          <w:sz w:val="24"/>
        </w:rPr>
      </w:pPr>
    </w:p>
    <w:p w14:paraId="3B6F21BA" w14:textId="19EAC015" w:rsidR="009214BB" w:rsidRPr="009214BB" w:rsidRDefault="00B16D0D" w:rsidP="009214BB">
      <w:pPr>
        <w:numPr>
          <w:ilvl w:val="0"/>
          <w:numId w:val="3"/>
        </w:numPr>
        <w:tabs>
          <w:tab w:val="left" w:pos="720"/>
        </w:tabs>
        <w:spacing w:line="236" w:lineRule="auto"/>
        <w:ind w:left="720" w:hanging="360"/>
        <w:jc w:val="both"/>
        <w:rPr>
          <w:rFonts w:ascii="Arial" w:eastAsia="Arial" w:hAnsi="Arial"/>
          <w:sz w:val="24"/>
        </w:rPr>
      </w:pPr>
      <w:r w:rsidRPr="00023E79">
        <w:rPr>
          <w:rFonts w:ascii="Arial" w:eastAsia="Arial" w:hAnsi="Arial"/>
          <w:sz w:val="22"/>
        </w:rPr>
        <w:t xml:space="preserve">It should support an automatic update mechanism. If the peer node downloads a new file or deletes an </w:t>
      </w:r>
      <w:r w:rsidR="009214BB" w:rsidRPr="00023E79">
        <w:rPr>
          <w:rFonts w:ascii="Arial" w:eastAsia="Arial" w:hAnsi="Arial"/>
          <w:sz w:val="22"/>
        </w:rPr>
        <w:t>existing</w:t>
      </w:r>
      <w:r w:rsidRPr="00023E79">
        <w:rPr>
          <w:rFonts w:ascii="Arial" w:eastAsia="Arial" w:hAnsi="Arial"/>
          <w:sz w:val="22"/>
        </w:rPr>
        <w:t xml:space="preserve"> file on its directory, it should update this information to its super-peer in time.</w:t>
      </w:r>
    </w:p>
    <w:p w14:paraId="5B8C964E" w14:textId="5999C578" w:rsidR="009214BB" w:rsidRPr="00D97DDB" w:rsidRDefault="009214BB" w:rsidP="00C564FC">
      <w:pPr>
        <w:numPr>
          <w:ilvl w:val="0"/>
          <w:numId w:val="3"/>
        </w:numPr>
        <w:tabs>
          <w:tab w:val="left" w:pos="720"/>
        </w:tabs>
        <w:spacing w:line="236" w:lineRule="auto"/>
        <w:ind w:left="720" w:hanging="360"/>
        <w:jc w:val="both"/>
        <w:rPr>
          <w:rFonts w:ascii="Arial" w:eastAsia="Arial" w:hAnsi="Arial"/>
          <w:sz w:val="24"/>
        </w:rPr>
      </w:pPr>
      <w:r w:rsidRPr="00D97DDB">
        <w:rPr>
          <w:rFonts w:ascii="Arial" w:eastAsia="Arial" w:hAnsi="Arial"/>
          <w:sz w:val="24"/>
        </w:rPr>
        <w:t>The maximum number of we</w:t>
      </w:r>
      <w:ins w:id="2" w:author="Xian-He Sun" w:date="2024-03-03T21:11:00Z">
        <w:r w:rsidR="00A03236" w:rsidRPr="00D97DDB">
          <w:rPr>
            <w:rFonts w:ascii="Arial" w:eastAsia="Arial" w:hAnsi="Arial"/>
            <w:sz w:val="24"/>
          </w:rPr>
          <w:t>a</w:t>
        </w:r>
      </w:ins>
      <w:del w:id="3" w:author="Xian-He Sun" w:date="2024-03-03T21:11:00Z">
        <w:r w:rsidRPr="00D97DDB" w:rsidDel="00A03236">
          <w:rPr>
            <w:rFonts w:ascii="Arial" w:eastAsia="Arial" w:hAnsi="Arial"/>
            <w:sz w:val="24"/>
          </w:rPr>
          <w:delText>e</w:delText>
        </w:r>
      </w:del>
      <w:r w:rsidRPr="00D97DDB">
        <w:rPr>
          <w:rFonts w:ascii="Arial" w:eastAsia="Arial" w:hAnsi="Arial"/>
          <w:sz w:val="24"/>
        </w:rPr>
        <w:t xml:space="preserve">k peer-node attached to super-peer node is </w:t>
      </w:r>
      <w:r w:rsidRPr="00D97DDB">
        <w:rPr>
          <w:rFonts w:ascii="Arial" w:eastAsia="Arial" w:hAnsi="Arial"/>
          <w:b/>
          <w:bCs/>
          <w:sz w:val="24"/>
        </w:rPr>
        <w:t>5</w:t>
      </w:r>
      <w:r w:rsidRPr="00D97DDB">
        <w:rPr>
          <w:rFonts w:ascii="Arial" w:eastAsia="Arial" w:hAnsi="Arial"/>
          <w:sz w:val="24"/>
        </w:rPr>
        <w:t>.</w:t>
      </w:r>
    </w:p>
    <w:p w14:paraId="6FD25A31" w14:textId="585A94B0" w:rsidR="008A258F" w:rsidRPr="00023E79" w:rsidRDefault="00B16D0D">
      <w:pPr>
        <w:numPr>
          <w:ilvl w:val="0"/>
          <w:numId w:val="3"/>
        </w:numPr>
        <w:tabs>
          <w:tab w:val="left" w:pos="720"/>
        </w:tabs>
        <w:spacing w:line="239" w:lineRule="auto"/>
        <w:ind w:left="720" w:hanging="360"/>
        <w:rPr>
          <w:rFonts w:ascii="Arial" w:eastAsia="Arial" w:hAnsi="Arial"/>
          <w:sz w:val="24"/>
        </w:rPr>
      </w:pPr>
      <w:r w:rsidRPr="00023E79">
        <w:rPr>
          <w:rFonts w:ascii="Arial" w:eastAsia="Arial" w:hAnsi="Arial"/>
          <w:sz w:val="22"/>
        </w:rPr>
        <w:t xml:space="preserve">As a server, it could accept download </w:t>
      </w:r>
      <w:r w:rsidR="00096B98" w:rsidRPr="00023E79">
        <w:rPr>
          <w:rFonts w:ascii="Arial" w:eastAsia="Arial" w:hAnsi="Arial"/>
          <w:sz w:val="22"/>
        </w:rPr>
        <w:t>requests</w:t>
      </w:r>
      <w:r w:rsidRPr="00023E79">
        <w:rPr>
          <w:rFonts w:ascii="Arial" w:eastAsia="Arial" w:hAnsi="Arial"/>
          <w:sz w:val="22"/>
        </w:rPr>
        <w:t xml:space="preserve"> and then send the requested file to the request node.</w:t>
      </w:r>
      <w:r w:rsidR="007E5A04" w:rsidRPr="00D97DDB">
        <w:rPr>
          <w:rFonts w:ascii="Arial" w:eastAsia="Arial" w:hAnsi="Arial"/>
          <w:sz w:val="22"/>
        </w:rPr>
        <w:t xml:space="preserve"> The server keeps a record of download requests, even if no file is found for download request.</w:t>
      </w:r>
    </w:p>
    <w:p w14:paraId="73DAF372" w14:textId="77777777" w:rsidR="008A258F" w:rsidRPr="00023E79" w:rsidRDefault="008A258F">
      <w:pPr>
        <w:spacing w:line="1" w:lineRule="exact"/>
        <w:rPr>
          <w:rFonts w:ascii="Arial" w:eastAsia="Arial" w:hAnsi="Arial"/>
          <w:sz w:val="24"/>
        </w:rPr>
      </w:pPr>
    </w:p>
    <w:p w14:paraId="31BA611D" w14:textId="36935D9F" w:rsidR="008A258F" w:rsidRPr="00023E79" w:rsidRDefault="00B16D0D">
      <w:pPr>
        <w:numPr>
          <w:ilvl w:val="0"/>
          <w:numId w:val="3"/>
        </w:numPr>
        <w:tabs>
          <w:tab w:val="left" w:pos="720"/>
        </w:tabs>
        <w:spacing w:line="238" w:lineRule="auto"/>
        <w:ind w:left="720" w:hanging="360"/>
        <w:jc w:val="both"/>
        <w:rPr>
          <w:rFonts w:ascii="Arial" w:eastAsia="Arial" w:hAnsi="Arial"/>
          <w:sz w:val="24"/>
        </w:rPr>
      </w:pPr>
      <w:r w:rsidRPr="00023E79">
        <w:rPr>
          <w:rFonts w:ascii="Arial" w:eastAsia="Arial" w:hAnsi="Arial"/>
          <w:sz w:val="22"/>
        </w:rPr>
        <w:t xml:space="preserve">When having initialized the P2P network, the peer node, acting as a client, searches for files by issuing a </w:t>
      </w:r>
      <w:r w:rsidRPr="00023E79">
        <w:rPr>
          <w:rFonts w:ascii="Arial" w:eastAsia="Arial" w:hAnsi="Arial"/>
          <w:i/>
          <w:sz w:val="22"/>
        </w:rPr>
        <w:t>query</w:t>
      </w:r>
      <w:r w:rsidRPr="00023E79">
        <w:rPr>
          <w:rFonts w:ascii="Arial" w:eastAsia="Arial" w:hAnsi="Arial"/>
          <w:sz w:val="22"/>
        </w:rPr>
        <w:t xml:space="preserve"> request to its super-peer to check where the file is located in. If the file exists in other peer nodes, then a </w:t>
      </w:r>
      <w:proofErr w:type="spellStart"/>
      <w:r w:rsidRPr="00023E79">
        <w:rPr>
          <w:rFonts w:ascii="Arial" w:eastAsia="Arial" w:hAnsi="Arial"/>
          <w:i/>
          <w:sz w:val="22"/>
        </w:rPr>
        <w:t>queryhit</w:t>
      </w:r>
      <w:proofErr w:type="spellEnd"/>
      <w:r w:rsidRPr="00023E79">
        <w:rPr>
          <w:rFonts w:ascii="Arial" w:eastAsia="Arial" w:hAnsi="Arial"/>
          <w:i/>
          <w:sz w:val="22"/>
        </w:rPr>
        <w:t xml:space="preserve"> message</w:t>
      </w:r>
      <w:r w:rsidRPr="00023E79">
        <w:rPr>
          <w:rFonts w:ascii="Arial" w:eastAsia="Arial" w:hAnsi="Arial"/>
          <w:sz w:val="22"/>
        </w:rPr>
        <w:t xml:space="preserve"> is sent from the super-peer. After receiving a </w:t>
      </w:r>
      <w:proofErr w:type="spellStart"/>
      <w:r w:rsidRPr="00023E79">
        <w:rPr>
          <w:rFonts w:ascii="Arial" w:eastAsia="Arial" w:hAnsi="Arial"/>
          <w:i/>
          <w:sz w:val="22"/>
        </w:rPr>
        <w:t>queryhit</w:t>
      </w:r>
      <w:proofErr w:type="spellEnd"/>
      <w:r w:rsidRPr="00023E79">
        <w:rPr>
          <w:rFonts w:ascii="Arial" w:eastAsia="Arial" w:hAnsi="Arial"/>
          <w:i/>
          <w:sz w:val="22"/>
        </w:rPr>
        <w:t xml:space="preserve"> message</w:t>
      </w:r>
      <w:r w:rsidRPr="00023E79">
        <w:rPr>
          <w:rFonts w:ascii="Arial" w:eastAsia="Arial" w:hAnsi="Arial"/>
          <w:sz w:val="22"/>
        </w:rPr>
        <w:t xml:space="preserve">, the client could download the </w:t>
      </w:r>
      <w:r w:rsidR="00111B4A" w:rsidRPr="00023E79">
        <w:rPr>
          <w:rFonts w:ascii="Arial" w:eastAsia="Arial" w:hAnsi="Arial"/>
          <w:sz w:val="22"/>
        </w:rPr>
        <w:t>file</w:t>
      </w:r>
      <w:r w:rsidRPr="00023E79">
        <w:rPr>
          <w:rFonts w:ascii="Arial" w:eastAsia="Arial" w:hAnsi="Arial"/>
          <w:sz w:val="22"/>
        </w:rPr>
        <w:t xml:space="preserve"> directly from the peer node.</w:t>
      </w:r>
      <w:r w:rsidR="007E5A04">
        <w:rPr>
          <w:rFonts w:ascii="Arial" w:eastAsia="Arial" w:hAnsi="Arial"/>
          <w:sz w:val="22"/>
        </w:rPr>
        <w:t xml:space="preserve"> </w:t>
      </w:r>
    </w:p>
    <w:p w14:paraId="562C6362" w14:textId="77777777" w:rsidR="008A258F" w:rsidRPr="00023E79" w:rsidRDefault="008A258F">
      <w:pPr>
        <w:spacing w:line="4" w:lineRule="exact"/>
        <w:rPr>
          <w:rFonts w:ascii="Arial" w:eastAsia="Arial" w:hAnsi="Arial"/>
          <w:sz w:val="24"/>
        </w:rPr>
      </w:pPr>
    </w:p>
    <w:p w14:paraId="7FED9C3C" w14:textId="77777777" w:rsidR="008A258F" w:rsidRPr="00023E79" w:rsidRDefault="00B16D0D">
      <w:pPr>
        <w:numPr>
          <w:ilvl w:val="0"/>
          <w:numId w:val="3"/>
        </w:numPr>
        <w:tabs>
          <w:tab w:val="left" w:pos="720"/>
        </w:tabs>
        <w:spacing w:line="238" w:lineRule="auto"/>
        <w:ind w:left="720" w:hanging="360"/>
        <w:jc w:val="both"/>
        <w:rPr>
          <w:rFonts w:ascii="Arial" w:eastAsia="Times New Roman" w:hAnsi="Arial"/>
          <w:sz w:val="24"/>
        </w:rPr>
      </w:pPr>
      <w:r w:rsidRPr="00023E79">
        <w:rPr>
          <w:rFonts w:ascii="Arial" w:eastAsia="Arial" w:hAnsi="Arial"/>
          <w:b/>
          <w:sz w:val="22"/>
        </w:rPr>
        <w:t>Peer Node output</w:t>
      </w:r>
      <w:r w:rsidRPr="00023E79">
        <w:rPr>
          <w:rFonts w:ascii="Arial" w:eastAsia="Arial" w:hAnsi="Arial"/>
          <w:sz w:val="22"/>
        </w:rPr>
        <w:t>: The node maintains a log of the nodes that it connects to and connected to it, the files it sends to/gets from which node, the amount of data sent, the time it took to download a file and possible errors faced.</w:t>
      </w:r>
    </w:p>
    <w:p w14:paraId="598FB0BE" w14:textId="77777777" w:rsidR="008A258F" w:rsidRPr="00023E79" w:rsidRDefault="008A258F">
      <w:pPr>
        <w:spacing w:line="232" w:lineRule="exact"/>
        <w:rPr>
          <w:rFonts w:ascii="Arial" w:eastAsia="Times New Roman" w:hAnsi="Arial"/>
        </w:rPr>
      </w:pPr>
    </w:p>
    <w:p w14:paraId="787C481B" w14:textId="77777777" w:rsidR="008A258F" w:rsidRPr="00023E79" w:rsidRDefault="00B16D0D">
      <w:pPr>
        <w:spacing w:line="0" w:lineRule="atLeast"/>
        <w:rPr>
          <w:rFonts w:ascii="Arial" w:eastAsia="Arial" w:hAnsi="Arial"/>
          <w:sz w:val="22"/>
        </w:rPr>
      </w:pPr>
      <w:r w:rsidRPr="00023E79">
        <w:rPr>
          <w:rFonts w:ascii="Arial" w:eastAsia="Arial" w:hAnsi="Arial"/>
          <w:sz w:val="22"/>
        </w:rPr>
        <w:t xml:space="preserve">The </w:t>
      </w:r>
      <w:r w:rsidRPr="00023E79">
        <w:rPr>
          <w:rFonts w:ascii="Arial" w:eastAsia="Arial" w:hAnsi="Arial"/>
          <w:b/>
          <w:sz w:val="22"/>
        </w:rPr>
        <w:t>super-peer node</w:t>
      </w:r>
      <w:r w:rsidRPr="00023E79">
        <w:rPr>
          <w:rFonts w:ascii="Arial" w:eastAsia="Arial" w:hAnsi="Arial"/>
          <w:sz w:val="22"/>
        </w:rPr>
        <w:t xml:space="preserve"> performs </w:t>
      </w:r>
      <w:r w:rsidRPr="00023E79">
        <w:rPr>
          <w:rFonts w:ascii="Arial" w:eastAsia="Arial" w:hAnsi="Arial"/>
          <w:b/>
          <w:sz w:val="22"/>
        </w:rPr>
        <w:t>at least</w:t>
      </w:r>
      <w:r w:rsidRPr="00023E79">
        <w:rPr>
          <w:rFonts w:ascii="Arial" w:eastAsia="Arial" w:hAnsi="Arial"/>
          <w:sz w:val="22"/>
        </w:rPr>
        <w:t xml:space="preserve"> the following tasks:</w:t>
      </w:r>
    </w:p>
    <w:p w14:paraId="52E720E7" w14:textId="77777777" w:rsidR="008A258F" w:rsidRPr="00023E79" w:rsidRDefault="008A258F">
      <w:pPr>
        <w:spacing w:line="284" w:lineRule="exact"/>
        <w:rPr>
          <w:rFonts w:ascii="Arial" w:eastAsia="Times New Roman" w:hAnsi="Arial"/>
        </w:rPr>
      </w:pPr>
    </w:p>
    <w:p w14:paraId="07E629BE" w14:textId="77777777" w:rsidR="008A258F" w:rsidRPr="00023E79" w:rsidRDefault="00B16D0D">
      <w:pPr>
        <w:numPr>
          <w:ilvl w:val="0"/>
          <w:numId w:val="4"/>
        </w:numPr>
        <w:tabs>
          <w:tab w:val="left" w:pos="720"/>
        </w:tabs>
        <w:spacing w:line="256" w:lineRule="auto"/>
        <w:ind w:left="720" w:hanging="360"/>
        <w:rPr>
          <w:rFonts w:ascii="Arial" w:eastAsia="Arial" w:hAnsi="Arial"/>
          <w:sz w:val="22"/>
        </w:rPr>
      </w:pPr>
      <w:r w:rsidRPr="00023E79">
        <w:rPr>
          <w:rFonts w:ascii="Arial" w:eastAsia="Arial" w:hAnsi="Arial"/>
          <w:sz w:val="22"/>
        </w:rPr>
        <w:t>It maintains its connected peers and neighbor super-peers either by Configuration file or Passed Arguments</w:t>
      </w:r>
    </w:p>
    <w:p w14:paraId="23DC201D" w14:textId="77777777" w:rsidR="008A258F" w:rsidRPr="00023E79" w:rsidRDefault="00B16D0D">
      <w:pPr>
        <w:numPr>
          <w:ilvl w:val="0"/>
          <w:numId w:val="4"/>
        </w:numPr>
        <w:tabs>
          <w:tab w:val="left" w:pos="720"/>
        </w:tabs>
        <w:spacing w:line="241" w:lineRule="auto"/>
        <w:ind w:left="720" w:hanging="360"/>
        <w:rPr>
          <w:rFonts w:ascii="Arial" w:eastAsia="Arial" w:hAnsi="Arial"/>
          <w:sz w:val="22"/>
        </w:rPr>
      </w:pPr>
      <w:r w:rsidRPr="00023E79">
        <w:rPr>
          <w:rFonts w:ascii="Arial" w:eastAsia="Arial" w:hAnsi="Arial"/>
          <w:sz w:val="22"/>
        </w:rPr>
        <w:t xml:space="preserve">It provides the following operations for a weak peer node to register/unregister with it and upload their </w:t>
      </w:r>
      <w:proofErr w:type="gramStart"/>
      <w:r w:rsidRPr="00023E79">
        <w:rPr>
          <w:rFonts w:ascii="Arial" w:eastAsia="Arial" w:hAnsi="Arial"/>
          <w:sz w:val="22"/>
        </w:rPr>
        <w:t>files</w:t>
      </w:r>
      <w:proofErr w:type="gramEnd"/>
    </w:p>
    <w:p w14:paraId="4EC8B3F4" w14:textId="12D589A5" w:rsidR="008A258F" w:rsidRPr="00023E79" w:rsidRDefault="00B16D0D">
      <w:pPr>
        <w:numPr>
          <w:ilvl w:val="1"/>
          <w:numId w:val="4"/>
        </w:numPr>
        <w:tabs>
          <w:tab w:val="left" w:pos="1440"/>
        </w:tabs>
        <w:spacing w:line="0" w:lineRule="atLeast"/>
        <w:ind w:left="1440" w:hanging="360"/>
        <w:rPr>
          <w:rFonts w:ascii="Arial" w:eastAsia="Arial" w:hAnsi="Arial"/>
          <w:sz w:val="22"/>
        </w:rPr>
      </w:pPr>
      <w:r w:rsidRPr="00023E79">
        <w:rPr>
          <w:rFonts w:ascii="Arial" w:eastAsia="Arial" w:hAnsi="Arial"/>
          <w:sz w:val="22"/>
        </w:rPr>
        <w:t>Register a weak peer node</w:t>
      </w:r>
      <w:r w:rsidR="007E5A04">
        <w:rPr>
          <w:rFonts w:ascii="Arial" w:eastAsia="Arial" w:hAnsi="Arial"/>
          <w:sz w:val="22"/>
        </w:rPr>
        <w:t>.</w:t>
      </w:r>
    </w:p>
    <w:p w14:paraId="04AC730F" w14:textId="77777777" w:rsidR="008A258F" w:rsidRPr="00023E79" w:rsidRDefault="008A258F">
      <w:pPr>
        <w:spacing w:line="1" w:lineRule="exact"/>
        <w:rPr>
          <w:rFonts w:ascii="Arial" w:eastAsia="Arial" w:hAnsi="Arial"/>
          <w:sz w:val="22"/>
        </w:rPr>
      </w:pPr>
    </w:p>
    <w:p w14:paraId="66C6AAA3" w14:textId="5B60276E" w:rsidR="008A258F" w:rsidRDefault="00B16D0D">
      <w:pPr>
        <w:numPr>
          <w:ilvl w:val="1"/>
          <w:numId w:val="4"/>
        </w:numPr>
        <w:tabs>
          <w:tab w:val="left" w:pos="1440"/>
        </w:tabs>
        <w:spacing w:line="236" w:lineRule="auto"/>
        <w:ind w:left="1440" w:hanging="360"/>
        <w:rPr>
          <w:rFonts w:ascii="Arial" w:eastAsia="Arial" w:hAnsi="Arial"/>
          <w:sz w:val="22"/>
        </w:rPr>
      </w:pPr>
      <w:r w:rsidRPr="00023E79">
        <w:rPr>
          <w:rFonts w:ascii="Arial" w:eastAsia="Arial" w:hAnsi="Arial"/>
          <w:sz w:val="22"/>
        </w:rPr>
        <w:t xml:space="preserve">Unregister a weak peer </w:t>
      </w:r>
      <w:r w:rsidR="007E5A04" w:rsidRPr="00023E79">
        <w:rPr>
          <w:rFonts w:ascii="Arial" w:eastAsia="Arial" w:hAnsi="Arial"/>
          <w:sz w:val="22"/>
        </w:rPr>
        <w:t>node.</w:t>
      </w:r>
    </w:p>
    <w:p w14:paraId="678D51CA" w14:textId="77789584" w:rsidR="007E5A04" w:rsidRPr="00D97DDB" w:rsidRDefault="007E5A04" w:rsidP="007E5A04">
      <w:pPr>
        <w:numPr>
          <w:ilvl w:val="1"/>
          <w:numId w:val="4"/>
        </w:numPr>
        <w:tabs>
          <w:tab w:val="left" w:pos="1440"/>
        </w:tabs>
        <w:spacing w:line="0" w:lineRule="atLeast"/>
        <w:ind w:left="1440" w:hanging="360"/>
        <w:rPr>
          <w:rFonts w:ascii="Arial" w:eastAsia="Arial" w:hAnsi="Arial"/>
          <w:sz w:val="22"/>
        </w:rPr>
      </w:pPr>
      <w:r w:rsidRPr="00D97DDB">
        <w:rPr>
          <w:rFonts w:ascii="Arial" w:eastAsia="Arial" w:hAnsi="Arial"/>
          <w:sz w:val="22"/>
        </w:rPr>
        <w:t>List the files information’s that files in peer nodes: file size.</w:t>
      </w:r>
    </w:p>
    <w:p w14:paraId="6E8D2526" w14:textId="250E3AE3" w:rsidR="008A258F" w:rsidRPr="00023E79" w:rsidRDefault="00B16D0D">
      <w:pPr>
        <w:numPr>
          <w:ilvl w:val="1"/>
          <w:numId w:val="4"/>
        </w:numPr>
        <w:tabs>
          <w:tab w:val="left" w:pos="1440"/>
        </w:tabs>
        <w:spacing w:line="0" w:lineRule="atLeast"/>
        <w:ind w:left="1440" w:hanging="360"/>
        <w:rPr>
          <w:rFonts w:ascii="Arial" w:eastAsia="Arial" w:hAnsi="Arial"/>
          <w:sz w:val="22"/>
        </w:rPr>
      </w:pPr>
      <w:r w:rsidRPr="00023E79">
        <w:rPr>
          <w:rFonts w:ascii="Arial" w:eastAsia="Arial" w:hAnsi="Arial"/>
          <w:sz w:val="22"/>
        </w:rPr>
        <w:t>Update its files</w:t>
      </w:r>
      <w:r w:rsidR="007E5A04">
        <w:rPr>
          <w:rFonts w:ascii="Arial" w:eastAsia="Arial" w:hAnsi="Arial"/>
          <w:sz w:val="22"/>
        </w:rPr>
        <w:t>:</w:t>
      </w:r>
    </w:p>
    <w:p w14:paraId="37D71F43" w14:textId="77777777" w:rsidR="008A258F" w:rsidRPr="00023E79" w:rsidRDefault="008A258F">
      <w:pPr>
        <w:spacing w:line="1" w:lineRule="exact"/>
        <w:rPr>
          <w:rFonts w:ascii="Arial" w:eastAsia="Arial" w:hAnsi="Arial"/>
          <w:sz w:val="22"/>
        </w:rPr>
      </w:pPr>
    </w:p>
    <w:p w14:paraId="52D71BF0" w14:textId="77777777" w:rsidR="008A258F" w:rsidRPr="00023E79" w:rsidRDefault="00B16D0D">
      <w:pPr>
        <w:numPr>
          <w:ilvl w:val="2"/>
          <w:numId w:val="4"/>
        </w:numPr>
        <w:tabs>
          <w:tab w:val="left" w:pos="2160"/>
        </w:tabs>
        <w:spacing w:line="0" w:lineRule="atLeast"/>
        <w:ind w:left="2160" w:hanging="360"/>
        <w:rPr>
          <w:rFonts w:ascii="Arial" w:eastAsia="Arial" w:hAnsi="Arial"/>
          <w:sz w:val="22"/>
        </w:rPr>
      </w:pPr>
      <w:r w:rsidRPr="00023E79">
        <w:rPr>
          <w:rFonts w:ascii="Arial" w:eastAsia="Arial" w:hAnsi="Arial"/>
          <w:sz w:val="22"/>
        </w:rPr>
        <w:t xml:space="preserve">Add a new </w:t>
      </w:r>
      <w:proofErr w:type="gramStart"/>
      <w:r w:rsidRPr="00023E79">
        <w:rPr>
          <w:rFonts w:ascii="Arial" w:eastAsia="Arial" w:hAnsi="Arial"/>
          <w:sz w:val="22"/>
        </w:rPr>
        <w:t>file</w:t>
      </w:r>
      <w:proofErr w:type="gramEnd"/>
    </w:p>
    <w:p w14:paraId="2157B4C9" w14:textId="77777777" w:rsidR="008A258F" w:rsidRPr="00023E79" w:rsidRDefault="008A258F">
      <w:pPr>
        <w:spacing w:line="1" w:lineRule="exact"/>
        <w:rPr>
          <w:rFonts w:ascii="Arial" w:eastAsia="Arial" w:hAnsi="Arial"/>
          <w:sz w:val="22"/>
        </w:rPr>
      </w:pPr>
    </w:p>
    <w:p w14:paraId="3CBF3A64" w14:textId="77777777" w:rsidR="008A258F" w:rsidRPr="00023E79" w:rsidRDefault="00B16D0D">
      <w:pPr>
        <w:numPr>
          <w:ilvl w:val="2"/>
          <w:numId w:val="4"/>
        </w:numPr>
        <w:tabs>
          <w:tab w:val="left" w:pos="2160"/>
        </w:tabs>
        <w:spacing w:line="236" w:lineRule="auto"/>
        <w:ind w:left="2160" w:hanging="360"/>
        <w:rPr>
          <w:rFonts w:ascii="Arial" w:eastAsia="Arial" w:hAnsi="Arial"/>
          <w:sz w:val="22"/>
        </w:rPr>
      </w:pPr>
      <w:r w:rsidRPr="00023E79">
        <w:rPr>
          <w:rFonts w:ascii="Arial" w:eastAsia="Arial" w:hAnsi="Arial"/>
          <w:sz w:val="22"/>
        </w:rPr>
        <w:t xml:space="preserve">Delete an existed </w:t>
      </w:r>
      <w:proofErr w:type="gramStart"/>
      <w:r w:rsidRPr="00023E79">
        <w:rPr>
          <w:rFonts w:ascii="Arial" w:eastAsia="Arial" w:hAnsi="Arial"/>
          <w:sz w:val="22"/>
        </w:rPr>
        <w:t>file</w:t>
      </w:r>
      <w:proofErr w:type="gramEnd"/>
    </w:p>
    <w:p w14:paraId="0F2FF116" w14:textId="77777777" w:rsidR="008A258F" w:rsidRPr="00023E79" w:rsidRDefault="00B16D0D">
      <w:pPr>
        <w:numPr>
          <w:ilvl w:val="0"/>
          <w:numId w:val="4"/>
        </w:numPr>
        <w:tabs>
          <w:tab w:val="left" w:pos="720"/>
        </w:tabs>
        <w:spacing w:line="241" w:lineRule="auto"/>
        <w:ind w:left="720" w:hanging="360"/>
        <w:jc w:val="both"/>
        <w:rPr>
          <w:rFonts w:ascii="Arial" w:eastAsia="Arial" w:hAnsi="Arial"/>
          <w:sz w:val="22"/>
        </w:rPr>
      </w:pPr>
      <w:r w:rsidRPr="00023E79">
        <w:rPr>
          <w:rFonts w:ascii="Arial" w:eastAsia="Arial" w:hAnsi="Arial"/>
          <w:sz w:val="22"/>
        </w:rPr>
        <w:t xml:space="preserve">It supports </w:t>
      </w:r>
      <w:proofErr w:type="gramStart"/>
      <w:r w:rsidRPr="00023E79">
        <w:rPr>
          <w:rFonts w:ascii="Arial" w:eastAsia="Arial" w:hAnsi="Arial"/>
          <w:sz w:val="22"/>
        </w:rPr>
        <w:t>to receive</w:t>
      </w:r>
      <w:proofErr w:type="gramEnd"/>
      <w:r w:rsidRPr="00023E79">
        <w:rPr>
          <w:rFonts w:ascii="Arial" w:eastAsia="Arial" w:hAnsi="Arial"/>
          <w:sz w:val="22"/>
        </w:rPr>
        <w:t xml:space="preserve"> the query message from one of its connected weak peer nodes and then broadcast it to all its </w:t>
      </w:r>
      <w:r w:rsidRPr="00AA54FF">
        <w:rPr>
          <w:rFonts w:ascii="Arial" w:eastAsia="Arial" w:hAnsi="Arial"/>
          <w:b/>
          <w:sz w:val="22"/>
        </w:rPr>
        <w:t>neighbor</w:t>
      </w:r>
      <w:r w:rsidRPr="00023E79">
        <w:rPr>
          <w:rFonts w:ascii="Arial" w:eastAsia="Arial" w:hAnsi="Arial"/>
          <w:sz w:val="22"/>
        </w:rPr>
        <w:t xml:space="preserve"> </w:t>
      </w:r>
      <w:r w:rsidRPr="00AA54FF">
        <w:rPr>
          <w:rFonts w:ascii="Arial" w:eastAsia="Arial" w:hAnsi="Arial"/>
          <w:b/>
          <w:sz w:val="22"/>
        </w:rPr>
        <w:t>super-peers</w:t>
      </w:r>
      <w:r w:rsidRPr="00023E79">
        <w:rPr>
          <w:rFonts w:ascii="Arial" w:eastAsia="Arial" w:hAnsi="Arial"/>
          <w:sz w:val="22"/>
        </w:rPr>
        <w:t xml:space="preserve"> </w:t>
      </w:r>
      <w:proofErr w:type="gramStart"/>
      <w:r w:rsidRPr="00023E79">
        <w:rPr>
          <w:rFonts w:ascii="Arial" w:eastAsia="Arial" w:hAnsi="Arial"/>
          <w:sz w:val="22"/>
        </w:rPr>
        <w:t>in order to</w:t>
      </w:r>
      <w:proofErr w:type="gramEnd"/>
      <w:r w:rsidRPr="00023E79">
        <w:rPr>
          <w:rFonts w:ascii="Arial" w:eastAsia="Arial" w:hAnsi="Arial"/>
          <w:sz w:val="22"/>
        </w:rPr>
        <w:t xml:space="preserve"> check where the request file is located in.</w:t>
      </w:r>
    </w:p>
    <w:p w14:paraId="3D409BE7" w14:textId="77777777" w:rsidR="008A258F" w:rsidRPr="00023E79" w:rsidRDefault="008A258F">
      <w:pPr>
        <w:spacing w:line="1" w:lineRule="exact"/>
        <w:rPr>
          <w:rFonts w:ascii="Arial" w:eastAsia="Arial" w:hAnsi="Arial"/>
          <w:sz w:val="22"/>
        </w:rPr>
      </w:pPr>
    </w:p>
    <w:p w14:paraId="72A9CE9F" w14:textId="77777777" w:rsidR="008A258F" w:rsidRPr="00023E79" w:rsidRDefault="00B16D0D">
      <w:pPr>
        <w:numPr>
          <w:ilvl w:val="1"/>
          <w:numId w:val="4"/>
        </w:numPr>
        <w:tabs>
          <w:tab w:val="left" w:pos="1440"/>
        </w:tabs>
        <w:spacing w:line="236" w:lineRule="auto"/>
        <w:ind w:left="1440" w:hanging="360"/>
        <w:rPr>
          <w:rFonts w:ascii="Arial" w:eastAsia="Arial" w:hAnsi="Arial"/>
          <w:sz w:val="22"/>
        </w:rPr>
      </w:pPr>
      <w:r w:rsidRPr="00023E79">
        <w:rPr>
          <w:rFonts w:ascii="Arial" w:eastAsia="Arial" w:hAnsi="Arial"/>
          <w:sz w:val="22"/>
        </w:rPr>
        <w:t>Each query message needs to carry a globally unique message ID with it.</w:t>
      </w:r>
    </w:p>
    <w:p w14:paraId="7768A491" w14:textId="77777777" w:rsidR="008A258F" w:rsidRPr="00023E79" w:rsidRDefault="00B16D0D">
      <w:pPr>
        <w:numPr>
          <w:ilvl w:val="1"/>
          <w:numId w:val="4"/>
        </w:numPr>
        <w:tabs>
          <w:tab w:val="left" w:pos="1440"/>
        </w:tabs>
        <w:spacing w:line="241" w:lineRule="auto"/>
        <w:ind w:left="1440" w:hanging="360"/>
        <w:rPr>
          <w:rFonts w:ascii="Arial" w:eastAsia="Arial" w:hAnsi="Arial"/>
          <w:sz w:val="22"/>
        </w:rPr>
      </w:pPr>
      <w:r w:rsidRPr="00023E79">
        <w:rPr>
          <w:rFonts w:ascii="Arial" w:eastAsia="Arial" w:hAnsi="Arial"/>
          <w:sz w:val="22"/>
        </w:rPr>
        <w:t xml:space="preserve">The </w:t>
      </w:r>
      <w:proofErr w:type="spellStart"/>
      <w:r w:rsidRPr="00023E79">
        <w:rPr>
          <w:rFonts w:ascii="Arial" w:eastAsia="Arial" w:hAnsi="Arial"/>
          <w:i/>
          <w:sz w:val="22"/>
        </w:rPr>
        <w:t>queryhit</w:t>
      </w:r>
      <w:proofErr w:type="spellEnd"/>
      <w:r w:rsidRPr="00023E79">
        <w:rPr>
          <w:rFonts w:ascii="Arial" w:eastAsia="Arial" w:hAnsi="Arial"/>
          <w:sz w:val="22"/>
        </w:rPr>
        <w:t xml:space="preserve"> message must carry the same message ID as the corresponding query message </w:t>
      </w:r>
      <w:proofErr w:type="gramStart"/>
      <w:r w:rsidRPr="00023E79">
        <w:rPr>
          <w:rFonts w:ascii="Arial" w:eastAsia="Arial" w:hAnsi="Arial"/>
          <w:sz w:val="22"/>
        </w:rPr>
        <w:t>in order to</w:t>
      </w:r>
      <w:proofErr w:type="gramEnd"/>
      <w:r w:rsidRPr="00023E79">
        <w:rPr>
          <w:rFonts w:ascii="Arial" w:eastAsia="Arial" w:hAnsi="Arial"/>
          <w:sz w:val="22"/>
        </w:rPr>
        <w:t xml:space="preserve"> be propagate back correctly.</w:t>
      </w:r>
    </w:p>
    <w:p w14:paraId="047E43CB" w14:textId="77777777" w:rsidR="008A258F" w:rsidRPr="00023E79" w:rsidRDefault="00B16D0D">
      <w:pPr>
        <w:numPr>
          <w:ilvl w:val="1"/>
          <w:numId w:val="4"/>
        </w:numPr>
        <w:tabs>
          <w:tab w:val="left" w:pos="1440"/>
        </w:tabs>
        <w:spacing w:line="239" w:lineRule="auto"/>
        <w:ind w:left="1440" w:hanging="360"/>
        <w:jc w:val="both"/>
        <w:rPr>
          <w:rFonts w:ascii="Arial" w:eastAsia="Arial" w:hAnsi="Arial"/>
          <w:sz w:val="22"/>
        </w:rPr>
      </w:pPr>
      <w:r w:rsidRPr="00023E79">
        <w:rPr>
          <w:rFonts w:ascii="Arial" w:eastAsia="Arial" w:hAnsi="Arial"/>
          <w:sz w:val="22"/>
        </w:rPr>
        <w:t xml:space="preserve">The super-peer initially checks if this file exists in other weak peer nodes connected to the super-peer itself. If the file exists in other weak peer nodes, then a </w:t>
      </w:r>
      <w:proofErr w:type="spellStart"/>
      <w:r w:rsidRPr="00023E79">
        <w:rPr>
          <w:rFonts w:ascii="Arial" w:eastAsia="Arial" w:hAnsi="Arial"/>
          <w:i/>
          <w:sz w:val="22"/>
        </w:rPr>
        <w:t>queryhit</w:t>
      </w:r>
      <w:proofErr w:type="spellEnd"/>
      <w:r w:rsidRPr="00023E79">
        <w:rPr>
          <w:rFonts w:ascii="Arial" w:eastAsia="Arial" w:hAnsi="Arial"/>
          <w:sz w:val="22"/>
        </w:rPr>
        <w:t xml:space="preserve"> message is sent to the request weak peer node.</w:t>
      </w:r>
    </w:p>
    <w:p w14:paraId="7AFB729F" w14:textId="77777777" w:rsidR="008A258F" w:rsidRPr="00023E79" w:rsidRDefault="008A258F">
      <w:pPr>
        <w:spacing w:line="2" w:lineRule="exact"/>
        <w:rPr>
          <w:rFonts w:ascii="Arial" w:eastAsia="Arial" w:hAnsi="Arial"/>
          <w:sz w:val="22"/>
        </w:rPr>
      </w:pPr>
    </w:p>
    <w:p w14:paraId="1B694097" w14:textId="77777777" w:rsidR="008A258F" w:rsidRPr="00023E79" w:rsidRDefault="00B16D0D">
      <w:pPr>
        <w:numPr>
          <w:ilvl w:val="1"/>
          <w:numId w:val="4"/>
        </w:numPr>
        <w:tabs>
          <w:tab w:val="left" w:pos="1440"/>
        </w:tabs>
        <w:spacing w:line="239" w:lineRule="auto"/>
        <w:ind w:left="1440" w:hanging="360"/>
        <w:rPr>
          <w:rFonts w:ascii="Arial" w:eastAsia="Arial" w:hAnsi="Arial"/>
          <w:sz w:val="22"/>
        </w:rPr>
      </w:pPr>
      <w:r w:rsidRPr="00023E79">
        <w:rPr>
          <w:rFonts w:ascii="Arial" w:eastAsia="Arial" w:hAnsi="Arial"/>
          <w:sz w:val="22"/>
        </w:rPr>
        <w:t xml:space="preserve">The </w:t>
      </w:r>
      <w:proofErr w:type="spellStart"/>
      <w:r w:rsidRPr="00023E79">
        <w:rPr>
          <w:rFonts w:ascii="Arial" w:eastAsia="Arial" w:hAnsi="Arial"/>
          <w:i/>
          <w:sz w:val="22"/>
        </w:rPr>
        <w:t>queryhit</w:t>
      </w:r>
      <w:proofErr w:type="spellEnd"/>
      <w:r w:rsidRPr="00023E79">
        <w:rPr>
          <w:rFonts w:ascii="Arial" w:eastAsia="Arial" w:hAnsi="Arial"/>
          <w:sz w:val="22"/>
        </w:rPr>
        <w:t xml:space="preserve"> message must carry the same message ID as the corresponding query message </w:t>
      </w:r>
      <w:proofErr w:type="gramStart"/>
      <w:r w:rsidRPr="00023E79">
        <w:rPr>
          <w:rFonts w:ascii="Arial" w:eastAsia="Arial" w:hAnsi="Arial"/>
          <w:sz w:val="22"/>
        </w:rPr>
        <w:t>in order to</w:t>
      </w:r>
      <w:proofErr w:type="gramEnd"/>
      <w:r w:rsidRPr="00023E79">
        <w:rPr>
          <w:rFonts w:ascii="Arial" w:eastAsia="Arial" w:hAnsi="Arial"/>
          <w:sz w:val="22"/>
        </w:rPr>
        <w:t xml:space="preserve"> be propagate back correctly.</w:t>
      </w:r>
    </w:p>
    <w:p w14:paraId="2FDF9A07" w14:textId="77777777" w:rsidR="008A258F" w:rsidRPr="00023E79" w:rsidRDefault="00B16D0D">
      <w:pPr>
        <w:numPr>
          <w:ilvl w:val="1"/>
          <w:numId w:val="4"/>
        </w:numPr>
        <w:tabs>
          <w:tab w:val="left" w:pos="1440"/>
        </w:tabs>
        <w:spacing w:line="239" w:lineRule="auto"/>
        <w:ind w:left="1440" w:hanging="360"/>
        <w:jc w:val="both"/>
        <w:rPr>
          <w:rFonts w:ascii="Arial" w:eastAsia="Arial" w:hAnsi="Arial"/>
          <w:sz w:val="22"/>
        </w:rPr>
      </w:pPr>
      <w:r w:rsidRPr="00023E79">
        <w:rPr>
          <w:rFonts w:ascii="Arial" w:eastAsia="Arial" w:hAnsi="Arial"/>
          <w:sz w:val="22"/>
        </w:rPr>
        <w:t xml:space="preserve">The super-peer forwards the query message to </w:t>
      </w:r>
      <w:proofErr w:type="gramStart"/>
      <w:r w:rsidRPr="00023E79">
        <w:rPr>
          <w:rFonts w:ascii="Arial" w:eastAsia="Arial" w:hAnsi="Arial"/>
          <w:sz w:val="22"/>
        </w:rPr>
        <w:t>all of</w:t>
      </w:r>
      <w:proofErr w:type="gramEnd"/>
      <w:r w:rsidRPr="00023E79">
        <w:rPr>
          <w:rFonts w:ascii="Arial" w:eastAsia="Arial" w:hAnsi="Arial"/>
          <w:sz w:val="22"/>
        </w:rPr>
        <w:t xml:space="preserve"> its neighbor super-peers through broadcast/back-propagation method no </w:t>
      </w:r>
      <w:proofErr w:type="gramStart"/>
      <w:r w:rsidRPr="00023E79">
        <w:rPr>
          <w:rFonts w:ascii="Arial" w:eastAsia="Arial" w:hAnsi="Arial"/>
          <w:sz w:val="22"/>
        </w:rPr>
        <w:t>matter</w:t>
      </w:r>
      <w:proofErr w:type="gramEnd"/>
      <w:r w:rsidRPr="00023E79">
        <w:rPr>
          <w:rFonts w:ascii="Arial" w:eastAsia="Arial" w:hAnsi="Arial"/>
          <w:sz w:val="22"/>
        </w:rPr>
        <w:t xml:space="preserve"> the request file hit or miss in itself.</w:t>
      </w:r>
    </w:p>
    <w:p w14:paraId="3024C8B9" w14:textId="77777777" w:rsidR="008A258F" w:rsidRPr="00023E79" w:rsidRDefault="008A258F">
      <w:pPr>
        <w:spacing w:line="2" w:lineRule="exact"/>
        <w:rPr>
          <w:rFonts w:ascii="Arial" w:eastAsia="Arial" w:hAnsi="Arial"/>
          <w:sz w:val="22"/>
        </w:rPr>
      </w:pPr>
    </w:p>
    <w:p w14:paraId="303F430B" w14:textId="5C9EECF8" w:rsidR="00566690" w:rsidRDefault="00B16D0D" w:rsidP="00566690">
      <w:pPr>
        <w:numPr>
          <w:ilvl w:val="1"/>
          <w:numId w:val="4"/>
        </w:numPr>
        <w:tabs>
          <w:tab w:val="left" w:pos="1440"/>
        </w:tabs>
        <w:spacing w:line="0" w:lineRule="atLeast"/>
        <w:ind w:left="1440" w:hanging="360"/>
        <w:jc w:val="both"/>
        <w:rPr>
          <w:rFonts w:ascii="Arial" w:eastAsia="Arial" w:hAnsi="Arial"/>
          <w:sz w:val="22"/>
        </w:rPr>
      </w:pPr>
      <w:r w:rsidRPr="00023E79">
        <w:rPr>
          <w:rFonts w:ascii="Arial" w:eastAsia="Arial" w:hAnsi="Arial"/>
          <w:sz w:val="22"/>
        </w:rPr>
        <w:t xml:space="preserve">Each neighbor super-peer </w:t>
      </w:r>
      <w:r w:rsidR="00D97DDB" w:rsidRPr="00023E79">
        <w:rPr>
          <w:rFonts w:ascii="Arial" w:eastAsia="Arial" w:hAnsi="Arial"/>
          <w:sz w:val="22"/>
        </w:rPr>
        <w:t>checks</w:t>
      </w:r>
      <w:r w:rsidRPr="00023E79">
        <w:rPr>
          <w:rFonts w:ascii="Arial" w:eastAsia="Arial" w:hAnsi="Arial"/>
          <w:sz w:val="22"/>
        </w:rPr>
        <w:t xml:space="preserve"> if the specified file exists in its connected peers and responds with a </w:t>
      </w:r>
      <w:proofErr w:type="spellStart"/>
      <w:r w:rsidRPr="00023E79">
        <w:rPr>
          <w:rFonts w:ascii="Arial" w:eastAsia="Arial" w:hAnsi="Arial"/>
          <w:i/>
          <w:sz w:val="22"/>
        </w:rPr>
        <w:t>queryhit</w:t>
      </w:r>
      <w:proofErr w:type="spellEnd"/>
      <w:r w:rsidRPr="00023E79">
        <w:rPr>
          <w:rFonts w:ascii="Arial" w:eastAsia="Arial" w:hAnsi="Arial"/>
          <w:sz w:val="22"/>
        </w:rPr>
        <w:t xml:space="preserve"> message if the file exists. Similarly, the </w:t>
      </w:r>
      <w:proofErr w:type="spellStart"/>
      <w:r w:rsidRPr="00023E79">
        <w:rPr>
          <w:rFonts w:ascii="Arial" w:eastAsia="Arial" w:hAnsi="Arial"/>
          <w:i/>
          <w:sz w:val="22"/>
        </w:rPr>
        <w:t>queryhit</w:t>
      </w:r>
      <w:proofErr w:type="spellEnd"/>
      <w:r w:rsidRPr="00023E79">
        <w:rPr>
          <w:rFonts w:ascii="Arial" w:eastAsia="Arial" w:hAnsi="Arial"/>
          <w:sz w:val="22"/>
        </w:rPr>
        <w:t xml:space="preserve"> message will be propagated back to the original sender by the reversed path of the </w:t>
      </w:r>
      <w:r w:rsidRPr="00023E79">
        <w:rPr>
          <w:rFonts w:ascii="Arial" w:eastAsia="Arial" w:hAnsi="Arial"/>
          <w:i/>
          <w:sz w:val="22"/>
        </w:rPr>
        <w:t>query</w:t>
      </w:r>
      <w:r w:rsidRPr="00023E79">
        <w:rPr>
          <w:rFonts w:ascii="Arial" w:eastAsia="Arial" w:hAnsi="Arial"/>
          <w:sz w:val="22"/>
        </w:rPr>
        <w:t xml:space="preserve"> message.</w:t>
      </w:r>
    </w:p>
    <w:p w14:paraId="33D65E3D" w14:textId="77777777" w:rsidR="00566690" w:rsidRDefault="00566690" w:rsidP="00566690">
      <w:pPr>
        <w:pStyle w:val="ListParagraph"/>
        <w:rPr>
          <w:rFonts w:ascii="Arial" w:eastAsia="Arial" w:hAnsi="Arial"/>
          <w:sz w:val="22"/>
        </w:rPr>
      </w:pPr>
    </w:p>
    <w:p w14:paraId="4F6A8B23" w14:textId="77777777" w:rsidR="008A258F" w:rsidRPr="00566690" w:rsidRDefault="008A258F" w:rsidP="00566690">
      <w:pPr>
        <w:numPr>
          <w:ilvl w:val="1"/>
          <w:numId w:val="4"/>
        </w:numPr>
        <w:tabs>
          <w:tab w:val="left" w:pos="1440"/>
        </w:tabs>
        <w:spacing w:line="0" w:lineRule="atLeast"/>
        <w:ind w:left="1440" w:hanging="360"/>
        <w:jc w:val="both"/>
        <w:rPr>
          <w:rFonts w:ascii="Arial" w:eastAsia="Arial" w:hAnsi="Arial"/>
          <w:sz w:val="22"/>
        </w:rPr>
        <w:sectPr w:rsidR="008A258F" w:rsidRPr="00566690" w:rsidSect="008C560A">
          <w:pgSz w:w="12240" w:h="15840"/>
          <w:pgMar w:top="1416" w:right="1440" w:bottom="976" w:left="1440" w:header="0" w:footer="0" w:gutter="0"/>
          <w:cols w:space="0" w:equalWidth="0">
            <w:col w:w="9360"/>
          </w:cols>
          <w:docGrid w:linePitch="360"/>
        </w:sectPr>
      </w:pPr>
    </w:p>
    <w:p w14:paraId="0EE9C270" w14:textId="77777777" w:rsidR="00566690" w:rsidRDefault="00566690">
      <w:pPr>
        <w:spacing w:line="256" w:lineRule="auto"/>
        <w:ind w:left="1440"/>
        <w:rPr>
          <w:rFonts w:ascii="Arial" w:eastAsia="Arial" w:hAnsi="Arial"/>
          <w:sz w:val="22"/>
        </w:rPr>
      </w:pPr>
      <w:bookmarkStart w:id="4" w:name="page3"/>
      <w:bookmarkEnd w:id="4"/>
    </w:p>
    <w:p w14:paraId="50417165" w14:textId="426911AF" w:rsidR="007A42D6" w:rsidRDefault="007A42D6" w:rsidP="007A42D6">
      <w:pPr>
        <w:tabs>
          <w:tab w:val="left" w:pos="1440"/>
        </w:tabs>
        <w:spacing w:line="243" w:lineRule="auto"/>
        <w:jc w:val="both"/>
        <w:rPr>
          <w:rFonts w:ascii="Arial" w:eastAsia="Arial" w:hAnsi="Arial"/>
          <w:sz w:val="22"/>
        </w:rPr>
      </w:pPr>
    </w:p>
    <w:p w14:paraId="27455620" w14:textId="6EB60F22" w:rsidR="00C564FC" w:rsidRDefault="007A42D6" w:rsidP="007A42D6">
      <w:pPr>
        <w:numPr>
          <w:ilvl w:val="1"/>
          <w:numId w:val="5"/>
        </w:numPr>
        <w:tabs>
          <w:tab w:val="left" w:pos="1440"/>
        </w:tabs>
        <w:spacing w:line="243" w:lineRule="auto"/>
        <w:ind w:left="1440" w:hanging="360"/>
        <w:jc w:val="both"/>
        <w:rPr>
          <w:rFonts w:ascii="Arial" w:eastAsia="Arial" w:hAnsi="Arial"/>
          <w:sz w:val="22"/>
        </w:rPr>
      </w:pPr>
      <w:r>
        <w:rPr>
          <w:rFonts w:ascii="Arial" w:eastAsia="Arial" w:hAnsi="Arial"/>
          <w:sz w:val="22"/>
        </w:rPr>
        <w:t>E</w:t>
      </w:r>
      <w:r w:rsidR="00C564FC" w:rsidRPr="007A42D6">
        <w:rPr>
          <w:rFonts w:ascii="Arial" w:eastAsia="Arial" w:hAnsi="Arial"/>
          <w:sz w:val="22"/>
        </w:rPr>
        <w:t>ach</w:t>
      </w:r>
      <w:ins w:id="5" w:author="Xian-He Sun" w:date="2024-03-03T21:12:00Z">
        <w:r w:rsidR="001B0E29" w:rsidRPr="007A42D6">
          <w:rPr>
            <w:rFonts w:ascii="Arial" w:eastAsia="Arial" w:hAnsi="Arial"/>
            <w:sz w:val="22"/>
          </w:rPr>
          <w:t xml:space="preserve"> </w:t>
        </w:r>
      </w:ins>
      <w:r w:rsidR="00C564FC" w:rsidRPr="007A42D6">
        <w:rPr>
          <w:rFonts w:ascii="Arial" w:eastAsia="Arial" w:hAnsi="Arial"/>
          <w:sz w:val="22"/>
        </w:rPr>
        <w:t xml:space="preserve">query message needs to carry a time-to-live (TTL) value which is decreased at each hop from </w:t>
      </w:r>
      <w:r w:rsidR="009214BB" w:rsidRPr="007A42D6">
        <w:rPr>
          <w:rFonts w:ascii="Arial" w:eastAsia="Arial" w:hAnsi="Arial"/>
          <w:sz w:val="22"/>
        </w:rPr>
        <w:t>one super</w:t>
      </w:r>
      <w:r w:rsidR="00C564FC" w:rsidRPr="007A42D6">
        <w:rPr>
          <w:rFonts w:ascii="Arial" w:eastAsia="Arial" w:hAnsi="Arial"/>
          <w:sz w:val="22"/>
        </w:rPr>
        <w:t xml:space="preserve">-peer to another super-peer. A query message from S </w:t>
      </w:r>
      <w:r w:rsidR="001B0E29" w:rsidRPr="007A42D6">
        <w:rPr>
          <w:rFonts w:ascii="Arial" w:eastAsia="Arial" w:hAnsi="Arial"/>
          <w:sz w:val="22"/>
        </w:rPr>
        <w:t xml:space="preserve">is </w:t>
      </w:r>
      <w:proofErr w:type="gramStart"/>
      <w:r w:rsidR="001B0E29" w:rsidRPr="007A42D6">
        <w:rPr>
          <w:rFonts w:ascii="Arial" w:eastAsia="Arial" w:hAnsi="Arial"/>
          <w:sz w:val="22"/>
        </w:rPr>
        <w:t>broadcasted</w:t>
      </w:r>
      <w:proofErr w:type="gramEnd"/>
      <w:r w:rsidR="00C564FC" w:rsidRPr="007A42D6">
        <w:rPr>
          <w:rFonts w:ascii="Arial" w:eastAsia="Arial" w:hAnsi="Arial"/>
          <w:sz w:val="22"/>
        </w:rPr>
        <w:t xml:space="preserve"> to </w:t>
      </w:r>
      <w:r w:rsidR="001B0E29" w:rsidRPr="007A42D6">
        <w:rPr>
          <w:rFonts w:ascii="Arial" w:eastAsia="Arial" w:hAnsi="Arial"/>
          <w:sz w:val="22"/>
        </w:rPr>
        <w:t>all</w:t>
      </w:r>
      <w:r w:rsidR="00C564FC" w:rsidRPr="007A42D6">
        <w:rPr>
          <w:rFonts w:ascii="Arial" w:eastAsia="Arial" w:hAnsi="Arial"/>
          <w:sz w:val="22"/>
        </w:rPr>
        <w:t xml:space="preserve"> its neighbor super-peers and relayed by each receiver until its TTL value decreased to 0.</w:t>
      </w:r>
    </w:p>
    <w:p w14:paraId="29825BD0" w14:textId="2191297D" w:rsidR="007A42D6" w:rsidRPr="007A42D6" w:rsidRDefault="007A42D6" w:rsidP="007A42D6">
      <w:pPr>
        <w:numPr>
          <w:ilvl w:val="1"/>
          <w:numId w:val="5"/>
        </w:numPr>
        <w:tabs>
          <w:tab w:val="left" w:pos="1440"/>
        </w:tabs>
        <w:spacing w:line="243" w:lineRule="auto"/>
        <w:ind w:left="1440" w:hanging="360"/>
        <w:jc w:val="both"/>
        <w:rPr>
          <w:rFonts w:ascii="Arial" w:eastAsia="Arial" w:hAnsi="Arial"/>
          <w:sz w:val="22"/>
        </w:rPr>
      </w:pPr>
      <w:r w:rsidRPr="00023E79">
        <w:rPr>
          <w:rFonts w:ascii="Arial" w:eastAsia="Arial" w:hAnsi="Arial"/>
          <w:sz w:val="22"/>
        </w:rPr>
        <w:t xml:space="preserve">Each super-peer also keeps track of the message IDs and its upstream peers, that is where the messages are sent from. You could use a map to store the [message ID, upstream peer ID] </w:t>
      </w:r>
      <w:r w:rsidRPr="00023E79">
        <w:rPr>
          <w:rFonts w:ascii="Arial" w:eastAsia="Arial" w:hAnsi="Arial"/>
          <w:sz w:val="22"/>
        </w:rPr>
        <w:t>pairs.</w:t>
      </w:r>
      <w:r w:rsidRPr="007A42D6">
        <w:rPr>
          <w:rFonts w:ascii="Arial" w:eastAsia="Arial" w:hAnsi="Arial"/>
          <w:sz w:val="22"/>
        </w:rPr>
        <w:t xml:space="preserve"> To</w:t>
      </w:r>
      <w:r w:rsidRPr="007A42D6">
        <w:rPr>
          <w:rFonts w:ascii="Arial" w:eastAsia="Arial" w:hAnsi="Arial"/>
          <w:sz w:val="22"/>
        </w:rPr>
        <w:t xml:space="preserve"> prevent query messages from being forwarded infinitely many </w:t>
      </w:r>
      <w:proofErr w:type="gramStart"/>
      <w:r w:rsidRPr="007A42D6">
        <w:rPr>
          <w:rFonts w:ascii="Arial" w:eastAsia="Arial" w:hAnsi="Arial"/>
          <w:sz w:val="22"/>
        </w:rPr>
        <w:t>times</w:t>
      </w:r>
      <w:proofErr w:type="gramEnd"/>
    </w:p>
    <w:p w14:paraId="687273D3" w14:textId="77777777" w:rsidR="00566690" w:rsidRPr="00023E79" w:rsidRDefault="00566690" w:rsidP="00C564FC">
      <w:pPr>
        <w:tabs>
          <w:tab w:val="left" w:pos="1440"/>
        </w:tabs>
        <w:spacing w:line="243" w:lineRule="auto"/>
        <w:ind w:left="1440"/>
        <w:jc w:val="both"/>
        <w:rPr>
          <w:rFonts w:ascii="Arial" w:eastAsia="Arial" w:hAnsi="Arial"/>
          <w:sz w:val="22"/>
        </w:rPr>
      </w:pPr>
    </w:p>
    <w:p w14:paraId="5634E989" w14:textId="77777777" w:rsidR="008A258F" w:rsidRPr="00023E79" w:rsidRDefault="008A258F">
      <w:pPr>
        <w:spacing w:line="2" w:lineRule="exact"/>
        <w:rPr>
          <w:rFonts w:ascii="Arial" w:eastAsia="Arial" w:hAnsi="Arial"/>
          <w:sz w:val="22"/>
        </w:rPr>
      </w:pPr>
    </w:p>
    <w:p w14:paraId="46EFFE84" w14:textId="77777777" w:rsidR="008A258F" w:rsidRPr="00023E79" w:rsidRDefault="00B16D0D">
      <w:pPr>
        <w:numPr>
          <w:ilvl w:val="0"/>
          <w:numId w:val="5"/>
        </w:numPr>
        <w:tabs>
          <w:tab w:val="left" w:pos="720"/>
        </w:tabs>
        <w:spacing w:line="237" w:lineRule="auto"/>
        <w:ind w:left="720" w:hanging="360"/>
        <w:rPr>
          <w:rFonts w:ascii="Arial" w:eastAsia="Times New Roman" w:hAnsi="Arial"/>
          <w:sz w:val="24"/>
        </w:rPr>
      </w:pPr>
      <w:r w:rsidRPr="00023E79">
        <w:rPr>
          <w:rFonts w:ascii="Arial" w:eastAsia="Arial" w:hAnsi="Arial"/>
          <w:b/>
          <w:sz w:val="22"/>
        </w:rPr>
        <w:t>Indexing server output</w:t>
      </w:r>
      <w:r w:rsidRPr="00023E79">
        <w:rPr>
          <w:rFonts w:ascii="Arial" w:eastAsia="Arial" w:hAnsi="Arial"/>
          <w:sz w:val="22"/>
        </w:rPr>
        <w:t>: Log all operations done to the Indexing server node. It must track the nodes that connect to it, and what operation they do.</w:t>
      </w:r>
    </w:p>
    <w:p w14:paraId="0003EE51" w14:textId="77777777" w:rsidR="008A258F" w:rsidRPr="00023E79" w:rsidRDefault="008A258F">
      <w:pPr>
        <w:spacing w:line="309" w:lineRule="exact"/>
        <w:rPr>
          <w:rFonts w:ascii="Arial" w:eastAsia="Times New Roman" w:hAnsi="Arial"/>
        </w:rPr>
      </w:pPr>
    </w:p>
    <w:p w14:paraId="31DA3D2B" w14:textId="77777777" w:rsidR="008A258F" w:rsidRPr="00023E79" w:rsidRDefault="00B16D0D">
      <w:pPr>
        <w:spacing w:line="0" w:lineRule="atLeast"/>
        <w:rPr>
          <w:rFonts w:ascii="Arial" w:eastAsia="Arial" w:hAnsi="Arial"/>
          <w:sz w:val="32"/>
        </w:rPr>
      </w:pPr>
      <w:r w:rsidRPr="00023E79">
        <w:rPr>
          <w:rFonts w:ascii="Arial" w:eastAsia="Arial" w:hAnsi="Arial"/>
          <w:sz w:val="32"/>
        </w:rPr>
        <w:t>Evaluation</w:t>
      </w:r>
    </w:p>
    <w:p w14:paraId="1C6966C1" w14:textId="77777777" w:rsidR="008A258F" w:rsidRPr="00023E79" w:rsidRDefault="008A258F">
      <w:pPr>
        <w:spacing w:line="341" w:lineRule="exact"/>
        <w:rPr>
          <w:rFonts w:ascii="Arial" w:eastAsia="Times New Roman" w:hAnsi="Arial"/>
        </w:rPr>
      </w:pPr>
    </w:p>
    <w:p w14:paraId="1297AA08" w14:textId="77777777" w:rsidR="008A258F" w:rsidRPr="00023E79" w:rsidRDefault="00B16D0D">
      <w:pPr>
        <w:numPr>
          <w:ilvl w:val="0"/>
          <w:numId w:val="6"/>
        </w:numPr>
        <w:tabs>
          <w:tab w:val="left" w:pos="720"/>
        </w:tabs>
        <w:spacing w:line="251" w:lineRule="auto"/>
        <w:ind w:left="720" w:hanging="360"/>
        <w:jc w:val="both"/>
        <w:rPr>
          <w:rFonts w:ascii="Arial" w:eastAsia="Arial" w:hAnsi="Arial"/>
          <w:sz w:val="22"/>
        </w:rPr>
      </w:pPr>
      <w:r w:rsidRPr="00023E79">
        <w:rPr>
          <w:rFonts w:ascii="Arial" w:eastAsia="Arial" w:hAnsi="Arial"/>
          <w:sz w:val="22"/>
        </w:rPr>
        <w:t xml:space="preserve">Deploying at least 3 super-peers and each super-peer is connected to 1-3 peer nodes. They can be </w:t>
      </w:r>
      <w:proofErr w:type="gramStart"/>
      <w:r w:rsidRPr="00023E79">
        <w:rPr>
          <w:rFonts w:ascii="Arial" w:eastAsia="Arial" w:hAnsi="Arial"/>
          <w:sz w:val="22"/>
        </w:rPr>
        <w:t>setup</w:t>
      </w:r>
      <w:proofErr w:type="gramEnd"/>
      <w:r w:rsidRPr="00023E79">
        <w:rPr>
          <w:rFonts w:ascii="Arial" w:eastAsia="Arial" w:hAnsi="Arial"/>
          <w:sz w:val="22"/>
        </w:rPr>
        <w:t xml:space="preserve"> on the same machine or different machines. Each peer node has its file directory.</w:t>
      </w:r>
    </w:p>
    <w:p w14:paraId="5F62C1AB" w14:textId="26A8AB81" w:rsidR="008A258F" w:rsidRPr="00023E79" w:rsidRDefault="00B16D0D">
      <w:pPr>
        <w:numPr>
          <w:ilvl w:val="1"/>
          <w:numId w:val="6"/>
        </w:numPr>
        <w:tabs>
          <w:tab w:val="left" w:pos="1440"/>
        </w:tabs>
        <w:spacing w:line="0" w:lineRule="atLeast"/>
        <w:ind w:left="1440" w:hanging="360"/>
        <w:rPr>
          <w:rFonts w:ascii="Arial" w:eastAsia="Arial" w:hAnsi="Arial"/>
          <w:sz w:val="22"/>
        </w:rPr>
      </w:pPr>
      <w:r w:rsidRPr="00023E79">
        <w:rPr>
          <w:rFonts w:ascii="Arial" w:eastAsia="Arial" w:hAnsi="Arial"/>
          <w:sz w:val="22"/>
        </w:rPr>
        <w:t xml:space="preserve">Ensure you can transfer one file </w:t>
      </w:r>
      <w:r w:rsidR="00D97DDB" w:rsidRPr="00023E79">
        <w:rPr>
          <w:rFonts w:ascii="Arial" w:eastAsia="Arial" w:hAnsi="Arial"/>
          <w:sz w:val="22"/>
        </w:rPr>
        <w:t>properly.</w:t>
      </w:r>
    </w:p>
    <w:p w14:paraId="6AACADA0" w14:textId="77777777" w:rsidR="008A258F" w:rsidRPr="00023E79" w:rsidRDefault="008A258F">
      <w:pPr>
        <w:spacing w:line="1" w:lineRule="exact"/>
        <w:rPr>
          <w:rFonts w:ascii="Arial" w:eastAsia="Arial" w:hAnsi="Arial"/>
          <w:sz w:val="22"/>
        </w:rPr>
      </w:pPr>
    </w:p>
    <w:p w14:paraId="7D8DB5E1" w14:textId="1DC5A2FD" w:rsidR="008A258F" w:rsidRPr="00023E79" w:rsidRDefault="00B16D0D">
      <w:pPr>
        <w:numPr>
          <w:ilvl w:val="1"/>
          <w:numId w:val="6"/>
        </w:numPr>
        <w:tabs>
          <w:tab w:val="left" w:pos="1440"/>
        </w:tabs>
        <w:spacing w:line="0" w:lineRule="atLeast"/>
        <w:ind w:left="1440" w:hanging="360"/>
        <w:rPr>
          <w:rFonts w:ascii="Arial" w:eastAsia="Arial" w:hAnsi="Arial"/>
          <w:sz w:val="22"/>
        </w:rPr>
      </w:pPr>
      <w:r w:rsidRPr="00023E79">
        <w:rPr>
          <w:rFonts w:ascii="Arial" w:eastAsia="Arial" w:hAnsi="Arial"/>
          <w:sz w:val="22"/>
        </w:rPr>
        <w:t xml:space="preserve">Ensure multiple peer nodes </w:t>
      </w:r>
      <w:proofErr w:type="gramStart"/>
      <w:r w:rsidRPr="00023E79">
        <w:rPr>
          <w:rFonts w:ascii="Arial" w:eastAsia="Arial" w:hAnsi="Arial"/>
          <w:sz w:val="22"/>
        </w:rPr>
        <w:t>could</w:t>
      </w:r>
      <w:proofErr w:type="gramEnd"/>
      <w:r w:rsidRPr="00023E79">
        <w:rPr>
          <w:rFonts w:ascii="Arial" w:eastAsia="Arial" w:hAnsi="Arial"/>
          <w:sz w:val="22"/>
        </w:rPr>
        <w:t xml:space="preserve"> simultaneously upload and download </w:t>
      </w:r>
      <w:r w:rsidR="00D97DDB" w:rsidRPr="00023E79">
        <w:rPr>
          <w:rFonts w:ascii="Arial" w:eastAsia="Arial" w:hAnsi="Arial"/>
          <w:sz w:val="22"/>
        </w:rPr>
        <w:t>files.</w:t>
      </w:r>
    </w:p>
    <w:p w14:paraId="40876203" w14:textId="77777777" w:rsidR="008A258F" w:rsidRPr="00023E79" w:rsidRDefault="008A258F">
      <w:pPr>
        <w:spacing w:line="1" w:lineRule="exact"/>
        <w:rPr>
          <w:rFonts w:ascii="Arial" w:eastAsia="Arial" w:hAnsi="Arial"/>
          <w:sz w:val="22"/>
        </w:rPr>
      </w:pPr>
    </w:p>
    <w:p w14:paraId="44387DCC" w14:textId="28162E9C" w:rsidR="009A4DCA" w:rsidRDefault="00B16D0D" w:rsidP="009A4DCA">
      <w:pPr>
        <w:numPr>
          <w:ilvl w:val="0"/>
          <w:numId w:val="6"/>
        </w:numPr>
        <w:tabs>
          <w:tab w:val="left" w:pos="720"/>
        </w:tabs>
        <w:spacing w:line="266" w:lineRule="auto"/>
        <w:ind w:left="720" w:hanging="360"/>
        <w:jc w:val="both"/>
        <w:rPr>
          <w:rFonts w:ascii="Arial" w:eastAsia="Arial" w:hAnsi="Arial"/>
          <w:sz w:val="22"/>
        </w:rPr>
      </w:pPr>
      <w:r w:rsidRPr="00023E79">
        <w:rPr>
          <w:rFonts w:ascii="Arial" w:eastAsia="Arial" w:hAnsi="Arial"/>
          <w:sz w:val="22"/>
        </w:rPr>
        <w:t xml:space="preserve">Evaluate the system performance for two topologies for super-peers and then compare their performance. The tested two topologies are </w:t>
      </w:r>
      <w:r w:rsidR="003E49D5" w:rsidRPr="00023E79">
        <w:rPr>
          <w:rFonts w:ascii="Arial" w:eastAsia="Arial" w:hAnsi="Arial"/>
          <w:sz w:val="22"/>
        </w:rPr>
        <w:t xml:space="preserve">tree topology and </w:t>
      </w:r>
      <w:r w:rsidRPr="00023E79">
        <w:rPr>
          <w:rFonts w:ascii="Arial" w:eastAsia="Arial" w:hAnsi="Arial"/>
          <w:sz w:val="22"/>
        </w:rPr>
        <w:t>all-to-all topology. You could initialize the topology by assigning the neighbors for each super-peer.</w:t>
      </w:r>
    </w:p>
    <w:p w14:paraId="52120196" w14:textId="77777777" w:rsidR="00B16D0D" w:rsidRPr="00B16D0D" w:rsidRDefault="00B16D0D" w:rsidP="00B16D0D">
      <w:pPr>
        <w:tabs>
          <w:tab w:val="left" w:pos="720"/>
        </w:tabs>
        <w:spacing w:line="266" w:lineRule="auto"/>
        <w:ind w:left="360"/>
        <w:jc w:val="both"/>
        <w:rPr>
          <w:rFonts w:ascii="Arial" w:eastAsia="Arial" w:hAnsi="Arial"/>
          <w:sz w:val="22"/>
        </w:rPr>
      </w:pPr>
    </w:p>
    <w:p w14:paraId="736540FB" w14:textId="438D18CB" w:rsidR="009A4DCA" w:rsidRPr="00023E79" w:rsidRDefault="00277D71" w:rsidP="009A4DCA">
      <w:pPr>
        <w:tabs>
          <w:tab w:val="left" w:pos="720"/>
        </w:tabs>
        <w:spacing w:line="266" w:lineRule="auto"/>
        <w:jc w:val="center"/>
        <w:rPr>
          <w:rFonts w:ascii="Arial" w:eastAsia="Arial" w:hAnsi="Arial"/>
          <w:sz w:val="22"/>
        </w:rPr>
      </w:pPr>
      <w:r w:rsidRPr="00023E79">
        <w:rPr>
          <w:rFonts w:ascii="Arial" w:eastAsia="Arial" w:hAnsi="Arial"/>
          <w:noProof/>
          <w:sz w:val="22"/>
        </w:rPr>
        <w:drawing>
          <wp:inline distT="0" distB="0" distL="0" distR="0" wp14:anchorId="16FCFCD7" wp14:editId="7D16F26D">
            <wp:extent cx="3472682" cy="1603148"/>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opology.pdf"/>
                    <pic:cNvPicPr/>
                  </pic:nvPicPr>
                  <pic:blipFill>
                    <a:blip r:embed="rId6">
                      <a:extLst>
                        <a:ext uri="{28A0092B-C50C-407E-A947-70E740481C1C}">
                          <a14:useLocalDpi xmlns:a14="http://schemas.microsoft.com/office/drawing/2010/main" val="0"/>
                        </a:ext>
                      </a:extLst>
                    </a:blip>
                    <a:stretch>
                      <a:fillRect/>
                    </a:stretch>
                  </pic:blipFill>
                  <pic:spPr>
                    <a:xfrm>
                      <a:off x="0" y="0"/>
                      <a:ext cx="3519500" cy="1624762"/>
                    </a:xfrm>
                    <a:prstGeom prst="rect">
                      <a:avLst/>
                    </a:prstGeom>
                  </pic:spPr>
                </pic:pic>
              </a:graphicData>
            </a:graphic>
          </wp:inline>
        </w:drawing>
      </w:r>
    </w:p>
    <w:p w14:paraId="43FCF6C7" w14:textId="6840A498" w:rsidR="009A4DCA" w:rsidRPr="00023E79" w:rsidRDefault="009A4DCA" w:rsidP="00B16D0D">
      <w:pPr>
        <w:tabs>
          <w:tab w:val="left" w:pos="720"/>
        </w:tabs>
        <w:spacing w:line="266" w:lineRule="auto"/>
        <w:jc w:val="center"/>
        <w:rPr>
          <w:rFonts w:ascii="Arial" w:eastAsia="Arial" w:hAnsi="Arial"/>
          <w:sz w:val="22"/>
        </w:rPr>
      </w:pPr>
      <w:r w:rsidRPr="00023E79">
        <w:rPr>
          <w:rFonts w:ascii="Arial" w:eastAsia="Arial" w:hAnsi="Arial"/>
          <w:sz w:val="22"/>
        </w:rPr>
        <w:t>Figure</w:t>
      </w:r>
      <w:r w:rsidR="00277D71" w:rsidRPr="00023E79">
        <w:rPr>
          <w:rFonts w:ascii="Arial" w:eastAsia="Arial" w:hAnsi="Arial"/>
          <w:sz w:val="22"/>
        </w:rPr>
        <w:t xml:space="preserve"> 2</w:t>
      </w:r>
      <w:r w:rsidRPr="00023E79">
        <w:rPr>
          <w:rFonts w:ascii="Arial" w:eastAsia="Arial" w:hAnsi="Arial"/>
          <w:sz w:val="22"/>
        </w:rPr>
        <w:t>. Two topologies for super-peer network</w:t>
      </w:r>
    </w:p>
    <w:p w14:paraId="1641E3BF" w14:textId="77777777" w:rsidR="008A258F" w:rsidRPr="00023E79" w:rsidRDefault="008A258F">
      <w:pPr>
        <w:spacing w:line="2" w:lineRule="exact"/>
        <w:rPr>
          <w:rFonts w:ascii="Arial" w:eastAsia="Arial" w:hAnsi="Arial"/>
          <w:sz w:val="22"/>
        </w:rPr>
      </w:pPr>
    </w:p>
    <w:p w14:paraId="78CAC61D" w14:textId="49D501D8" w:rsidR="008A258F" w:rsidRPr="00023E79" w:rsidRDefault="00B16D0D">
      <w:pPr>
        <w:numPr>
          <w:ilvl w:val="1"/>
          <w:numId w:val="6"/>
        </w:numPr>
        <w:tabs>
          <w:tab w:val="left" w:pos="1440"/>
        </w:tabs>
        <w:spacing w:line="276" w:lineRule="auto"/>
        <w:ind w:left="1440" w:hanging="360"/>
        <w:jc w:val="both"/>
        <w:rPr>
          <w:rFonts w:ascii="Arial" w:eastAsia="Arial" w:hAnsi="Arial"/>
          <w:sz w:val="22"/>
        </w:rPr>
      </w:pPr>
      <w:r w:rsidRPr="00023E79">
        <w:rPr>
          <w:rFonts w:ascii="Arial" w:eastAsia="Arial" w:hAnsi="Arial"/>
          <w:sz w:val="22"/>
        </w:rPr>
        <w:t>Measuring the average response time per client query request when varying the number of clients (</w:t>
      </w:r>
      <w:proofErr w:type="spellStart"/>
      <w:r w:rsidRPr="00023E79">
        <w:rPr>
          <w:rFonts w:ascii="Arial" w:eastAsia="Arial" w:hAnsi="Arial"/>
          <w:sz w:val="22"/>
        </w:rPr>
        <w:t>eg</w:t>
      </w:r>
      <w:proofErr w:type="spellEnd"/>
      <w:r w:rsidRPr="00023E79">
        <w:rPr>
          <w:rFonts w:ascii="Arial" w:eastAsia="Arial" w:hAnsi="Arial"/>
          <w:sz w:val="22"/>
        </w:rPr>
        <w:t xml:space="preserve">, the number of </w:t>
      </w:r>
      <w:proofErr w:type="gramStart"/>
      <w:r w:rsidRPr="00023E79">
        <w:rPr>
          <w:rFonts w:ascii="Arial" w:eastAsia="Arial" w:hAnsi="Arial"/>
          <w:sz w:val="22"/>
        </w:rPr>
        <w:t>peer</w:t>
      </w:r>
      <w:proofErr w:type="gramEnd"/>
      <w:r w:rsidRPr="00023E79">
        <w:rPr>
          <w:rFonts w:ascii="Arial" w:eastAsia="Arial" w:hAnsi="Arial"/>
          <w:sz w:val="22"/>
        </w:rPr>
        <w:t xml:space="preserve"> nodes send the query request) according to the</w:t>
      </w:r>
      <w:r w:rsidR="003E49D5" w:rsidRPr="00023E79">
        <w:rPr>
          <w:rFonts w:ascii="Arial" w:eastAsia="Arial" w:hAnsi="Arial"/>
          <w:sz w:val="22"/>
        </w:rPr>
        <w:t xml:space="preserve"> tree </w:t>
      </w:r>
      <w:r w:rsidRPr="00023E79">
        <w:rPr>
          <w:rFonts w:ascii="Arial" w:eastAsia="Arial" w:hAnsi="Arial"/>
          <w:sz w:val="22"/>
        </w:rPr>
        <w:t>topology</w:t>
      </w:r>
      <w:r w:rsidR="00277D71" w:rsidRPr="00023E79">
        <w:rPr>
          <w:rFonts w:ascii="Arial" w:eastAsia="Arial" w:hAnsi="Arial"/>
          <w:sz w:val="22"/>
        </w:rPr>
        <w:t xml:space="preserve"> as shown in F</w:t>
      </w:r>
      <w:r w:rsidR="009A4DCA" w:rsidRPr="00023E79">
        <w:rPr>
          <w:rFonts w:ascii="Arial" w:eastAsia="Arial" w:hAnsi="Arial"/>
          <w:sz w:val="22"/>
        </w:rPr>
        <w:t>igure</w:t>
      </w:r>
      <w:r w:rsidR="00277D71" w:rsidRPr="00023E79">
        <w:rPr>
          <w:rFonts w:ascii="Arial" w:eastAsia="Arial" w:hAnsi="Arial"/>
          <w:sz w:val="22"/>
        </w:rPr>
        <w:t xml:space="preserve"> 2(a)</w:t>
      </w:r>
      <w:r w:rsidR="009A4DCA" w:rsidRPr="00023E79">
        <w:rPr>
          <w:rFonts w:ascii="Arial" w:eastAsia="Arial" w:hAnsi="Arial"/>
          <w:sz w:val="22"/>
        </w:rPr>
        <w:t>.</w:t>
      </w:r>
    </w:p>
    <w:p w14:paraId="161F3B6D" w14:textId="77777777" w:rsidR="008A258F" w:rsidRPr="00023E79" w:rsidRDefault="00B16D0D">
      <w:pPr>
        <w:numPr>
          <w:ilvl w:val="2"/>
          <w:numId w:val="6"/>
        </w:numPr>
        <w:tabs>
          <w:tab w:val="left" w:pos="1800"/>
        </w:tabs>
        <w:spacing w:line="275" w:lineRule="auto"/>
        <w:ind w:left="1800" w:hanging="360"/>
        <w:rPr>
          <w:rFonts w:ascii="Arial" w:eastAsia="Arial" w:hAnsi="Arial"/>
          <w:sz w:val="22"/>
        </w:rPr>
      </w:pPr>
      <w:r w:rsidRPr="00023E79">
        <w:rPr>
          <w:rFonts w:ascii="Arial" w:eastAsia="Arial" w:hAnsi="Arial"/>
          <w:sz w:val="22"/>
        </w:rPr>
        <w:t xml:space="preserve">Deploy at least </w:t>
      </w:r>
      <w:r w:rsidR="003E49D5" w:rsidRPr="00023E79">
        <w:rPr>
          <w:rFonts w:ascii="Arial" w:eastAsia="Arial" w:hAnsi="Arial"/>
          <w:sz w:val="22"/>
        </w:rPr>
        <w:t>9</w:t>
      </w:r>
      <w:r w:rsidRPr="00023E79">
        <w:rPr>
          <w:rFonts w:ascii="Arial" w:eastAsia="Arial" w:hAnsi="Arial"/>
          <w:sz w:val="22"/>
        </w:rPr>
        <w:t xml:space="preserve"> super-peers and each super-peer is connected to 1-3 peer nodes. Different peer nodes could hold repeat files.</w:t>
      </w:r>
    </w:p>
    <w:p w14:paraId="473785DC" w14:textId="77777777" w:rsidR="008A258F" w:rsidRPr="00023E79" w:rsidRDefault="008A258F">
      <w:pPr>
        <w:spacing w:line="1" w:lineRule="exact"/>
        <w:rPr>
          <w:rFonts w:ascii="Arial" w:eastAsia="Arial" w:hAnsi="Arial"/>
          <w:sz w:val="22"/>
        </w:rPr>
      </w:pPr>
    </w:p>
    <w:p w14:paraId="38172AC7" w14:textId="77777777" w:rsidR="008A258F" w:rsidRPr="00023E79" w:rsidRDefault="00B16D0D">
      <w:pPr>
        <w:numPr>
          <w:ilvl w:val="2"/>
          <w:numId w:val="6"/>
        </w:numPr>
        <w:tabs>
          <w:tab w:val="left" w:pos="1800"/>
        </w:tabs>
        <w:spacing w:line="275" w:lineRule="auto"/>
        <w:ind w:left="1800" w:hanging="360"/>
        <w:jc w:val="both"/>
        <w:rPr>
          <w:rFonts w:ascii="Arial" w:eastAsia="Arial" w:hAnsi="Arial"/>
          <w:sz w:val="22"/>
        </w:rPr>
      </w:pPr>
      <w:r w:rsidRPr="00023E79">
        <w:rPr>
          <w:rFonts w:ascii="Arial" w:eastAsia="Arial" w:hAnsi="Arial"/>
          <w:sz w:val="22"/>
        </w:rPr>
        <w:t>Measuring the average query response time seen by a client, since there may be multiple results for each query request. Using your own technique to decide when the last query result should come back. For example, you could define a cutoff time, and wait until that time and then compute the result.</w:t>
      </w:r>
    </w:p>
    <w:p w14:paraId="6BD0F6AC" w14:textId="77777777" w:rsidR="008A258F" w:rsidRPr="00023E79" w:rsidRDefault="008A258F">
      <w:pPr>
        <w:spacing w:line="2" w:lineRule="exact"/>
        <w:rPr>
          <w:rFonts w:ascii="Arial" w:eastAsia="Arial" w:hAnsi="Arial"/>
          <w:sz w:val="22"/>
        </w:rPr>
      </w:pPr>
    </w:p>
    <w:p w14:paraId="4A941148" w14:textId="2A7B35A2" w:rsidR="008A258F" w:rsidRPr="00023E79" w:rsidRDefault="00B16D0D">
      <w:pPr>
        <w:numPr>
          <w:ilvl w:val="2"/>
          <w:numId w:val="6"/>
        </w:numPr>
        <w:tabs>
          <w:tab w:val="left" w:pos="1800"/>
        </w:tabs>
        <w:spacing w:line="0" w:lineRule="atLeast"/>
        <w:ind w:left="1800" w:hanging="360"/>
        <w:rPr>
          <w:rFonts w:ascii="Arial" w:eastAsia="Arial" w:hAnsi="Arial"/>
          <w:sz w:val="22"/>
        </w:rPr>
      </w:pPr>
      <w:r w:rsidRPr="00023E79">
        <w:rPr>
          <w:rFonts w:ascii="Arial" w:eastAsia="Arial" w:hAnsi="Arial"/>
          <w:sz w:val="22"/>
        </w:rPr>
        <w:t xml:space="preserve">Repeat this </w:t>
      </w:r>
      <w:r w:rsidR="00D97DDB" w:rsidRPr="00023E79">
        <w:rPr>
          <w:rFonts w:ascii="Arial" w:eastAsia="Arial" w:hAnsi="Arial"/>
          <w:sz w:val="22"/>
        </w:rPr>
        <w:t>measurement</w:t>
      </w:r>
      <w:r w:rsidRPr="00023E79">
        <w:rPr>
          <w:rFonts w:ascii="Arial" w:eastAsia="Arial" w:hAnsi="Arial"/>
          <w:sz w:val="22"/>
        </w:rPr>
        <w:t xml:space="preserve"> 300 times and get the average.</w:t>
      </w:r>
    </w:p>
    <w:p w14:paraId="2D67C71B" w14:textId="77777777" w:rsidR="008A258F" w:rsidRPr="00023E79" w:rsidRDefault="008A258F">
      <w:pPr>
        <w:spacing w:line="39" w:lineRule="exact"/>
        <w:rPr>
          <w:rFonts w:ascii="Arial" w:eastAsia="Arial" w:hAnsi="Arial"/>
          <w:sz w:val="22"/>
        </w:rPr>
      </w:pPr>
    </w:p>
    <w:p w14:paraId="014E2962" w14:textId="77777777" w:rsidR="008A258F" w:rsidRPr="00023E79" w:rsidRDefault="00B16D0D">
      <w:pPr>
        <w:numPr>
          <w:ilvl w:val="2"/>
          <w:numId w:val="6"/>
        </w:numPr>
        <w:tabs>
          <w:tab w:val="left" w:pos="1800"/>
        </w:tabs>
        <w:spacing w:line="275" w:lineRule="auto"/>
        <w:ind w:left="1800" w:hanging="360"/>
        <w:rPr>
          <w:rFonts w:ascii="Arial" w:eastAsia="Arial" w:hAnsi="Arial"/>
          <w:sz w:val="22"/>
        </w:rPr>
      </w:pPr>
      <w:r w:rsidRPr="00023E79">
        <w:rPr>
          <w:rFonts w:ascii="Arial" w:eastAsia="Arial" w:hAnsi="Arial"/>
          <w:sz w:val="22"/>
        </w:rPr>
        <w:t>Do the same calculation by changing the number of clients issuing queries, such as 1, 2, 4, 8 and so on.</w:t>
      </w:r>
    </w:p>
    <w:p w14:paraId="2E964E86" w14:textId="77777777" w:rsidR="008A258F" w:rsidRPr="00023E79" w:rsidRDefault="008A258F">
      <w:pPr>
        <w:spacing w:line="1" w:lineRule="exact"/>
        <w:rPr>
          <w:rFonts w:ascii="Arial" w:eastAsia="Arial" w:hAnsi="Arial"/>
          <w:sz w:val="22"/>
        </w:rPr>
      </w:pPr>
    </w:p>
    <w:p w14:paraId="574F2DD1" w14:textId="7F8A161F" w:rsidR="008A258F" w:rsidRPr="00023E79" w:rsidRDefault="00B16D0D">
      <w:pPr>
        <w:numPr>
          <w:ilvl w:val="2"/>
          <w:numId w:val="6"/>
        </w:numPr>
        <w:tabs>
          <w:tab w:val="left" w:pos="1800"/>
        </w:tabs>
        <w:spacing w:line="0" w:lineRule="atLeast"/>
        <w:ind w:left="1800" w:hanging="360"/>
        <w:rPr>
          <w:rFonts w:ascii="Arial" w:eastAsia="Arial" w:hAnsi="Arial"/>
          <w:sz w:val="22"/>
        </w:rPr>
      </w:pPr>
      <w:r w:rsidRPr="00023E79">
        <w:rPr>
          <w:rFonts w:ascii="Arial" w:eastAsia="Arial" w:hAnsi="Arial"/>
          <w:sz w:val="22"/>
        </w:rPr>
        <w:t>Graphing your result and justify your conclusion</w:t>
      </w:r>
      <w:r w:rsidR="00277D71" w:rsidRPr="00023E79">
        <w:rPr>
          <w:rFonts w:ascii="Arial" w:eastAsia="Arial" w:hAnsi="Arial"/>
          <w:sz w:val="22"/>
        </w:rPr>
        <w:t>.</w:t>
      </w:r>
    </w:p>
    <w:p w14:paraId="139D86AE" w14:textId="77777777" w:rsidR="008A258F" w:rsidRPr="00023E79" w:rsidRDefault="008A258F">
      <w:pPr>
        <w:spacing w:line="39" w:lineRule="exact"/>
        <w:rPr>
          <w:rFonts w:ascii="Arial" w:eastAsia="Arial" w:hAnsi="Arial"/>
          <w:sz w:val="22"/>
        </w:rPr>
      </w:pPr>
    </w:p>
    <w:p w14:paraId="1D44719E" w14:textId="2DF6CBD9" w:rsidR="008A258F" w:rsidRPr="00023E79" w:rsidRDefault="00B16D0D">
      <w:pPr>
        <w:numPr>
          <w:ilvl w:val="1"/>
          <w:numId w:val="6"/>
        </w:numPr>
        <w:tabs>
          <w:tab w:val="left" w:pos="1440"/>
        </w:tabs>
        <w:spacing w:line="276" w:lineRule="auto"/>
        <w:ind w:left="1440" w:hanging="360"/>
        <w:jc w:val="both"/>
        <w:rPr>
          <w:rFonts w:ascii="Arial" w:eastAsia="Arial" w:hAnsi="Arial"/>
          <w:sz w:val="22"/>
        </w:rPr>
      </w:pPr>
      <w:r w:rsidRPr="00023E79">
        <w:rPr>
          <w:rFonts w:ascii="Arial" w:eastAsia="Arial" w:hAnsi="Arial"/>
          <w:sz w:val="22"/>
        </w:rPr>
        <w:lastRenderedPageBreak/>
        <w:t>Measuring the average response time per client query request when varying the number of clients (</w:t>
      </w:r>
      <w:proofErr w:type="spellStart"/>
      <w:r w:rsidRPr="00023E79">
        <w:rPr>
          <w:rFonts w:ascii="Arial" w:eastAsia="Arial" w:hAnsi="Arial"/>
          <w:sz w:val="22"/>
        </w:rPr>
        <w:t>eg</w:t>
      </w:r>
      <w:proofErr w:type="spellEnd"/>
      <w:r w:rsidRPr="00023E79">
        <w:rPr>
          <w:rFonts w:ascii="Arial" w:eastAsia="Arial" w:hAnsi="Arial"/>
          <w:sz w:val="22"/>
        </w:rPr>
        <w:t xml:space="preserve">, the number of peer nodes send the query request) according to the </w:t>
      </w:r>
      <w:r w:rsidR="00277D71" w:rsidRPr="00023E79">
        <w:rPr>
          <w:rFonts w:ascii="Arial" w:eastAsia="Arial" w:hAnsi="Arial"/>
          <w:sz w:val="22"/>
        </w:rPr>
        <w:t>all-to-all</w:t>
      </w:r>
      <w:r w:rsidRPr="00023E79">
        <w:rPr>
          <w:rFonts w:ascii="Arial" w:eastAsia="Arial" w:hAnsi="Arial"/>
          <w:sz w:val="22"/>
        </w:rPr>
        <w:t xml:space="preserve"> topology</w:t>
      </w:r>
      <w:r w:rsidR="00277D71" w:rsidRPr="00023E79">
        <w:rPr>
          <w:rFonts w:ascii="Arial" w:eastAsia="Arial" w:hAnsi="Arial"/>
          <w:sz w:val="22"/>
        </w:rPr>
        <w:t xml:space="preserve"> as shown in Figure 2(b).</w:t>
      </w:r>
    </w:p>
    <w:p w14:paraId="65C77AE9" w14:textId="41694BB4" w:rsidR="008A258F" w:rsidRPr="00023E79" w:rsidRDefault="00B16D0D">
      <w:pPr>
        <w:numPr>
          <w:ilvl w:val="2"/>
          <w:numId w:val="6"/>
        </w:numPr>
        <w:tabs>
          <w:tab w:val="left" w:pos="1800"/>
        </w:tabs>
        <w:spacing w:line="275" w:lineRule="auto"/>
        <w:ind w:left="1800" w:hanging="360"/>
        <w:rPr>
          <w:rFonts w:ascii="Arial" w:eastAsia="Arial" w:hAnsi="Arial"/>
          <w:sz w:val="22"/>
        </w:rPr>
      </w:pPr>
      <w:r w:rsidRPr="00023E79">
        <w:rPr>
          <w:rFonts w:ascii="Arial" w:eastAsia="Arial" w:hAnsi="Arial"/>
          <w:sz w:val="22"/>
        </w:rPr>
        <w:t xml:space="preserve">Performing the same experiment as sequence a by only changing the topology to </w:t>
      </w:r>
      <w:r w:rsidR="00277D71" w:rsidRPr="00023E79">
        <w:rPr>
          <w:rFonts w:ascii="Arial" w:eastAsia="Arial" w:hAnsi="Arial"/>
          <w:sz w:val="22"/>
        </w:rPr>
        <w:t>all-to-all</w:t>
      </w:r>
      <w:r w:rsidRPr="00023E79">
        <w:rPr>
          <w:rFonts w:ascii="Arial" w:eastAsia="Arial" w:hAnsi="Arial"/>
          <w:sz w:val="22"/>
        </w:rPr>
        <w:t xml:space="preserve"> topology</w:t>
      </w:r>
      <w:r w:rsidR="00277D71" w:rsidRPr="00023E79">
        <w:rPr>
          <w:rFonts w:ascii="Arial" w:eastAsia="Arial" w:hAnsi="Arial"/>
          <w:sz w:val="22"/>
        </w:rPr>
        <w:t>.</w:t>
      </w:r>
    </w:p>
    <w:p w14:paraId="30C3258C" w14:textId="77777777" w:rsidR="008A258F" w:rsidRPr="00023E79" w:rsidRDefault="008A258F">
      <w:pPr>
        <w:spacing w:line="1" w:lineRule="exact"/>
        <w:rPr>
          <w:rFonts w:ascii="Arial" w:eastAsia="Arial" w:hAnsi="Arial"/>
          <w:sz w:val="22"/>
        </w:rPr>
      </w:pPr>
    </w:p>
    <w:p w14:paraId="49842AB9" w14:textId="5C6247CC" w:rsidR="008A258F" w:rsidRPr="00023E79" w:rsidRDefault="00B16D0D">
      <w:pPr>
        <w:numPr>
          <w:ilvl w:val="2"/>
          <w:numId w:val="6"/>
        </w:numPr>
        <w:tabs>
          <w:tab w:val="left" w:pos="1800"/>
        </w:tabs>
        <w:spacing w:line="0" w:lineRule="atLeast"/>
        <w:ind w:left="1800" w:hanging="360"/>
        <w:rPr>
          <w:rFonts w:ascii="Arial" w:eastAsia="Arial" w:hAnsi="Arial"/>
          <w:sz w:val="22"/>
        </w:rPr>
      </w:pPr>
      <w:r w:rsidRPr="00023E79">
        <w:rPr>
          <w:rFonts w:ascii="Arial" w:eastAsia="Arial" w:hAnsi="Arial"/>
          <w:sz w:val="22"/>
        </w:rPr>
        <w:t>Graphing your result and justify your conclusion</w:t>
      </w:r>
      <w:r w:rsidR="00277D71" w:rsidRPr="00023E79">
        <w:rPr>
          <w:rFonts w:ascii="Arial" w:eastAsia="Arial" w:hAnsi="Arial"/>
          <w:sz w:val="22"/>
        </w:rPr>
        <w:t>.</w:t>
      </w:r>
    </w:p>
    <w:p w14:paraId="6E67E441" w14:textId="77777777" w:rsidR="008A258F" w:rsidRPr="00023E79" w:rsidRDefault="008A258F">
      <w:pPr>
        <w:spacing w:line="35" w:lineRule="exact"/>
        <w:rPr>
          <w:rFonts w:ascii="Arial" w:eastAsia="Arial" w:hAnsi="Arial"/>
          <w:sz w:val="22"/>
        </w:rPr>
      </w:pPr>
    </w:p>
    <w:p w14:paraId="22AC84C8" w14:textId="76E3C632" w:rsidR="008A258F" w:rsidRPr="00023E79" w:rsidRDefault="00B16D0D">
      <w:pPr>
        <w:numPr>
          <w:ilvl w:val="1"/>
          <w:numId w:val="6"/>
        </w:numPr>
        <w:tabs>
          <w:tab w:val="left" w:pos="1440"/>
        </w:tabs>
        <w:spacing w:line="315" w:lineRule="auto"/>
        <w:ind w:left="1440" w:hanging="360"/>
        <w:rPr>
          <w:rFonts w:ascii="Arial" w:eastAsia="Arial" w:hAnsi="Arial"/>
          <w:sz w:val="22"/>
        </w:rPr>
      </w:pPr>
      <w:r w:rsidRPr="00023E79">
        <w:rPr>
          <w:rFonts w:ascii="Arial" w:eastAsia="Arial" w:hAnsi="Arial"/>
          <w:sz w:val="22"/>
        </w:rPr>
        <w:t xml:space="preserve">Compare the system performance got in </w:t>
      </w:r>
      <w:r w:rsidR="00866F77">
        <w:rPr>
          <w:rFonts w:ascii="Arial" w:eastAsia="Arial" w:hAnsi="Arial"/>
          <w:sz w:val="22"/>
        </w:rPr>
        <w:t xml:space="preserve">sequence a and b under the same </w:t>
      </w:r>
      <w:r w:rsidRPr="00023E79">
        <w:rPr>
          <w:rFonts w:ascii="Arial" w:eastAsia="Arial" w:hAnsi="Arial"/>
          <w:sz w:val="22"/>
        </w:rPr>
        <w:t>system size, graph the comparing result and justify your conclusion</w:t>
      </w:r>
      <w:r w:rsidR="00277D71" w:rsidRPr="00023E79">
        <w:rPr>
          <w:rFonts w:ascii="Arial" w:eastAsia="Arial" w:hAnsi="Arial"/>
          <w:sz w:val="22"/>
        </w:rPr>
        <w:t>.</w:t>
      </w:r>
    </w:p>
    <w:p w14:paraId="4F6EA72D" w14:textId="77777777" w:rsidR="008A258F" w:rsidRPr="00023E79" w:rsidRDefault="008A258F">
      <w:pPr>
        <w:spacing w:line="263" w:lineRule="exact"/>
        <w:rPr>
          <w:rFonts w:ascii="Arial" w:eastAsia="Times New Roman" w:hAnsi="Arial"/>
        </w:rPr>
      </w:pPr>
    </w:p>
    <w:p w14:paraId="63103DDD" w14:textId="77777777" w:rsidR="008A258F" w:rsidRPr="00023E79" w:rsidRDefault="00B16D0D">
      <w:pPr>
        <w:spacing w:line="0" w:lineRule="atLeast"/>
        <w:rPr>
          <w:rFonts w:ascii="Arial" w:eastAsia="Arial" w:hAnsi="Arial"/>
          <w:sz w:val="32"/>
        </w:rPr>
      </w:pPr>
      <w:r w:rsidRPr="00023E79">
        <w:rPr>
          <w:rFonts w:ascii="Arial" w:eastAsia="Arial" w:hAnsi="Arial"/>
          <w:sz w:val="32"/>
        </w:rPr>
        <w:t>Submission Information</w:t>
      </w:r>
    </w:p>
    <w:p w14:paraId="0122434C" w14:textId="77777777" w:rsidR="008A258F" w:rsidRPr="00023E79" w:rsidRDefault="008A258F">
      <w:pPr>
        <w:spacing w:line="0" w:lineRule="atLeast"/>
        <w:rPr>
          <w:rFonts w:ascii="Arial" w:eastAsia="Arial" w:hAnsi="Arial"/>
          <w:sz w:val="32"/>
        </w:rPr>
        <w:sectPr w:rsidR="008A258F" w:rsidRPr="00023E79" w:rsidSect="008C560A">
          <w:pgSz w:w="12240" w:h="15840"/>
          <w:pgMar w:top="1417" w:right="1440" w:bottom="912" w:left="1440" w:header="0" w:footer="0" w:gutter="0"/>
          <w:cols w:space="0" w:equalWidth="0">
            <w:col w:w="9360"/>
          </w:cols>
          <w:docGrid w:linePitch="360"/>
        </w:sectPr>
      </w:pPr>
    </w:p>
    <w:p w14:paraId="6011C691" w14:textId="77777777" w:rsidR="00023E79" w:rsidRPr="00AC75FF" w:rsidRDefault="00023E79" w:rsidP="00D9143C">
      <w:pPr>
        <w:spacing w:line="278" w:lineRule="auto"/>
        <w:ind w:right="300"/>
        <w:rPr>
          <w:rFonts w:ascii="Arial" w:eastAsia="Arial" w:hAnsi="Arial"/>
          <w:sz w:val="22"/>
        </w:rPr>
      </w:pPr>
      <w:bookmarkStart w:id="6" w:name="page4"/>
      <w:bookmarkEnd w:id="6"/>
      <w:r w:rsidRPr="00AC75FF">
        <w:rPr>
          <w:rFonts w:ascii="Arial" w:eastAsia="Arial" w:hAnsi="Arial"/>
          <w:sz w:val="22"/>
        </w:rPr>
        <w:t>When you have finished implementing the complete assignment as described above, you should submit your solution to the blackboard. Each program must work correctly and be well documented. You should hand in:</w:t>
      </w:r>
    </w:p>
    <w:p w14:paraId="2C36AFBD" w14:textId="77777777" w:rsidR="008C3990" w:rsidRDefault="008C3990" w:rsidP="008C3990">
      <w:pPr>
        <w:numPr>
          <w:ilvl w:val="0"/>
          <w:numId w:val="7"/>
        </w:numPr>
        <w:tabs>
          <w:tab w:val="left" w:pos="720"/>
        </w:tabs>
        <w:spacing w:line="282" w:lineRule="auto"/>
        <w:ind w:left="720" w:hanging="360"/>
        <w:rPr>
          <w:rFonts w:ascii="Arial" w:eastAsia="Arial" w:hAnsi="Arial"/>
          <w:sz w:val="22"/>
        </w:rPr>
      </w:pPr>
      <w:r>
        <w:rPr>
          <w:rFonts w:ascii="Arial" w:eastAsia="Arial" w:hAnsi="Arial"/>
          <w:b/>
          <w:sz w:val="22"/>
        </w:rPr>
        <w:t>Source Code (25 points)</w:t>
      </w:r>
      <w:r>
        <w:rPr>
          <w:rFonts w:ascii="Arial" w:eastAsia="Arial" w:hAnsi="Arial"/>
          <w:sz w:val="22"/>
        </w:rPr>
        <w:t xml:space="preserve">: You must hand in all your source code, </w:t>
      </w:r>
      <w:proofErr w:type="gramStart"/>
      <w:r>
        <w:rPr>
          <w:rFonts w:ascii="Arial" w:eastAsia="Arial" w:hAnsi="Arial"/>
          <w:sz w:val="22"/>
        </w:rPr>
        <w:t>including with</w:t>
      </w:r>
      <w:proofErr w:type="gramEnd"/>
      <w:r>
        <w:rPr>
          <w:rFonts w:ascii="Arial" w:eastAsia="Arial" w:hAnsi="Arial"/>
          <w:sz w:val="22"/>
        </w:rPr>
        <w:t xml:space="preserve"> in-line documentation.</w:t>
      </w:r>
    </w:p>
    <w:p w14:paraId="4900AE1E" w14:textId="09AAAAD9" w:rsidR="008C3990" w:rsidRDefault="008C3990" w:rsidP="008C3990">
      <w:pPr>
        <w:numPr>
          <w:ilvl w:val="0"/>
          <w:numId w:val="7"/>
        </w:numPr>
        <w:tabs>
          <w:tab w:val="left" w:pos="720"/>
        </w:tabs>
        <w:spacing w:line="275" w:lineRule="auto"/>
        <w:ind w:left="720" w:hanging="360"/>
        <w:jc w:val="both"/>
        <w:rPr>
          <w:rFonts w:ascii="Arial" w:eastAsia="Arial" w:hAnsi="Arial"/>
          <w:sz w:val="22"/>
        </w:rPr>
      </w:pPr>
      <w:proofErr w:type="spellStart"/>
      <w:r>
        <w:rPr>
          <w:rFonts w:ascii="Arial" w:eastAsia="Arial" w:hAnsi="Arial"/>
          <w:b/>
          <w:sz w:val="22"/>
        </w:rPr>
        <w:t>Makefile</w:t>
      </w:r>
      <w:proofErr w:type="spellEnd"/>
      <w:r>
        <w:rPr>
          <w:rFonts w:ascii="Arial" w:eastAsia="Arial" w:hAnsi="Arial"/>
          <w:b/>
          <w:sz w:val="22"/>
        </w:rPr>
        <w:t>/Ant/</w:t>
      </w:r>
      <w:r w:rsidR="009214BB">
        <w:rPr>
          <w:rFonts w:ascii="Arial" w:eastAsia="Arial" w:hAnsi="Arial"/>
          <w:b/>
          <w:sz w:val="22"/>
        </w:rPr>
        <w:t>requirements (</w:t>
      </w:r>
      <w:r>
        <w:rPr>
          <w:rFonts w:ascii="Arial" w:eastAsia="Arial" w:hAnsi="Arial"/>
          <w:b/>
          <w:sz w:val="22"/>
        </w:rPr>
        <w:t>5 points)</w:t>
      </w:r>
      <w:r>
        <w:rPr>
          <w:rFonts w:ascii="Arial" w:eastAsia="Arial" w:hAnsi="Arial"/>
          <w:sz w:val="22"/>
        </w:rPr>
        <w:t xml:space="preserve">: You must use </w:t>
      </w:r>
      <w:proofErr w:type="spellStart"/>
      <w:r>
        <w:rPr>
          <w:rFonts w:ascii="Arial" w:eastAsia="Arial" w:hAnsi="Arial"/>
          <w:sz w:val="22"/>
        </w:rPr>
        <w:t>Makefile</w:t>
      </w:r>
      <w:proofErr w:type="spellEnd"/>
      <w:r>
        <w:rPr>
          <w:rFonts w:ascii="Arial" w:eastAsia="Arial" w:hAnsi="Arial"/>
          <w:sz w:val="22"/>
        </w:rPr>
        <w:t xml:space="preserve"> or Ant to automate your programming assignment compilation or a requirements file to download any dependencies. If using external libraries (mainly for compiled languages) put them in a folder marked external. </w:t>
      </w:r>
      <w:r>
        <w:rPr>
          <w:rFonts w:ascii="Arial" w:eastAsia="Arial" w:hAnsi="Arial"/>
          <w:b/>
          <w:sz w:val="22"/>
        </w:rPr>
        <w:t>Note:</w:t>
      </w:r>
      <w:r>
        <w:rPr>
          <w:rFonts w:ascii="Arial" w:eastAsia="Arial" w:hAnsi="Arial"/>
          <w:sz w:val="22"/>
        </w:rPr>
        <w:t xml:space="preserve"> The external library cannot do the heavy lifting of the assignment tasks for you. If in </w:t>
      </w:r>
      <w:proofErr w:type="gramStart"/>
      <w:r>
        <w:rPr>
          <w:rFonts w:ascii="Arial" w:eastAsia="Arial" w:hAnsi="Arial"/>
          <w:sz w:val="22"/>
        </w:rPr>
        <w:t>doubt</w:t>
      </w:r>
      <w:proofErr w:type="gramEnd"/>
      <w:r>
        <w:rPr>
          <w:rFonts w:ascii="Arial" w:eastAsia="Arial" w:hAnsi="Arial"/>
          <w:sz w:val="22"/>
        </w:rPr>
        <w:t xml:space="preserve"> reach out to the TA.</w:t>
      </w:r>
    </w:p>
    <w:p w14:paraId="3A24812D" w14:textId="77777777" w:rsidR="008C3990" w:rsidRDefault="008C3990" w:rsidP="008C3990">
      <w:pPr>
        <w:spacing w:line="5" w:lineRule="exact"/>
        <w:rPr>
          <w:rFonts w:ascii="Arial" w:eastAsia="Arial" w:hAnsi="Arial"/>
          <w:sz w:val="22"/>
        </w:rPr>
      </w:pPr>
    </w:p>
    <w:p w14:paraId="257C71BE" w14:textId="77777777" w:rsidR="008C3990" w:rsidRDefault="008C3990" w:rsidP="008C3990">
      <w:pPr>
        <w:numPr>
          <w:ilvl w:val="0"/>
          <w:numId w:val="7"/>
        </w:numPr>
        <w:tabs>
          <w:tab w:val="left" w:pos="720"/>
        </w:tabs>
        <w:spacing w:line="275" w:lineRule="auto"/>
        <w:ind w:left="720" w:hanging="360"/>
        <w:rPr>
          <w:rFonts w:ascii="Arial" w:eastAsia="Arial" w:hAnsi="Arial"/>
          <w:sz w:val="22"/>
        </w:rPr>
      </w:pPr>
      <w:r>
        <w:rPr>
          <w:rFonts w:ascii="Arial" w:eastAsia="Arial" w:hAnsi="Arial"/>
          <w:b/>
          <w:sz w:val="22"/>
        </w:rPr>
        <w:t>Deployment scripts (10 points)</w:t>
      </w:r>
      <w:r>
        <w:rPr>
          <w:rFonts w:ascii="Arial" w:eastAsia="Arial" w:hAnsi="Arial"/>
          <w:sz w:val="22"/>
        </w:rPr>
        <w:t>: You must provide a deployment script for the different nodes.</w:t>
      </w:r>
    </w:p>
    <w:p w14:paraId="32244A0F" w14:textId="77777777" w:rsidR="008C3990" w:rsidRDefault="008C3990" w:rsidP="008C3990">
      <w:pPr>
        <w:spacing w:line="1" w:lineRule="exact"/>
        <w:rPr>
          <w:rFonts w:ascii="Arial" w:eastAsia="Arial" w:hAnsi="Arial"/>
          <w:sz w:val="22"/>
        </w:rPr>
      </w:pPr>
    </w:p>
    <w:p w14:paraId="3539F898" w14:textId="77777777" w:rsidR="008C3990" w:rsidRDefault="008C3990" w:rsidP="008C3990">
      <w:pPr>
        <w:numPr>
          <w:ilvl w:val="0"/>
          <w:numId w:val="7"/>
        </w:numPr>
        <w:tabs>
          <w:tab w:val="left" w:pos="720"/>
        </w:tabs>
        <w:spacing w:line="288" w:lineRule="auto"/>
        <w:ind w:left="720" w:hanging="360"/>
        <w:jc w:val="both"/>
        <w:rPr>
          <w:rFonts w:ascii="Arial" w:eastAsia="Arial" w:hAnsi="Arial"/>
          <w:sz w:val="21"/>
        </w:rPr>
      </w:pPr>
      <w:r>
        <w:rPr>
          <w:rFonts w:ascii="Arial" w:eastAsia="Arial" w:hAnsi="Arial"/>
          <w:b/>
          <w:sz w:val="21"/>
        </w:rPr>
        <w:t>Readme (10 points)</w:t>
      </w:r>
      <w:r>
        <w:rPr>
          <w:rFonts w:ascii="Arial" w:eastAsia="Arial" w:hAnsi="Arial"/>
          <w:sz w:val="21"/>
        </w:rPr>
        <w:t>: A detailed manual describing how the program works. The manual should be able to instruct users other than the developer to run the program step by step.</w:t>
      </w:r>
    </w:p>
    <w:p w14:paraId="0C029C37" w14:textId="77777777" w:rsidR="008C3990" w:rsidRDefault="008C3990" w:rsidP="008C3990">
      <w:pPr>
        <w:spacing w:line="1" w:lineRule="exact"/>
        <w:rPr>
          <w:rFonts w:ascii="Arial" w:eastAsia="Arial" w:hAnsi="Arial"/>
          <w:sz w:val="21"/>
        </w:rPr>
      </w:pPr>
    </w:p>
    <w:p w14:paraId="5B2F97E9" w14:textId="77777777" w:rsidR="008C3990" w:rsidRDefault="008C3990" w:rsidP="008C3990">
      <w:pPr>
        <w:numPr>
          <w:ilvl w:val="0"/>
          <w:numId w:val="7"/>
        </w:numPr>
        <w:tabs>
          <w:tab w:val="left" w:pos="720"/>
        </w:tabs>
        <w:spacing w:line="0" w:lineRule="atLeast"/>
        <w:ind w:left="720" w:hanging="360"/>
        <w:rPr>
          <w:rFonts w:ascii="Arial" w:eastAsia="Arial" w:hAnsi="Arial"/>
          <w:sz w:val="22"/>
        </w:rPr>
      </w:pPr>
      <w:r>
        <w:rPr>
          <w:rFonts w:ascii="Arial" w:eastAsia="Arial" w:hAnsi="Arial"/>
          <w:b/>
          <w:sz w:val="22"/>
        </w:rPr>
        <w:t>Compiles Correctly (10 points)</w:t>
      </w:r>
      <w:r>
        <w:rPr>
          <w:rFonts w:ascii="Arial" w:eastAsia="Arial" w:hAnsi="Arial"/>
          <w:sz w:val="22"/>
        </w:rPr>
        <w:t>: Your code must be compiled in a Linux environment.</w:t>
      </w:r>
    </w:p>
    <w:p w14:paraId="4BE3ACBF" w14:textId="77777777" w:rsidR="008C3990" w:rsidRDefault="008C3990" w:rsidP="008C3990">
      <w:pPr>
        <w:spacing w:line="51" w:lineRule="exact"/>
        <w:rPr>
          <w:rFonts w:ascii="Arial" w:eastAsia="Arial" w:hAnsi="Arial"/>
          <w:sz w:val="22"/>
        </w:rPr>
      </w:pPr>
    </w:p>
    <w:p w14:paraId="7866F2D3" w14:textId="77777777" w:rsidR="008C3990" w:rsidRDefault="008C3990" w:rsidP="008C3990">
      <w:pPr>
        <w:numPr>
          <w:ilvl w:val="0"/>
          <w:numId w:val="7"/>
        </w:numPr>
        <w:tabs>
          <w:tab w:val="left" w:pos="720"/>
        </w:tabs>
        <w:spacing w:line="272" w:lineRule="auto"/>
        <w:ind w:left="720" w:hanging="360"/>
        <w:jc w:val="both"/>
        <w:rPr>
          <w:rFonts w:ascii="Arial" w:eastAsia="Arial" w:hAnsi="Arial"/>
          <w:sz w:val="22"/>
        </w:rPr>
      </w:pPr>
      <w:r>
        <w:rPr>
          <w:rFonts w:ascii="Arial" w:eastAsia="Arial" w:hAnsi="Arial"/>
          <w:b/>
          <w:sz w:val="22"/>
        </w:rPr>
        <w:t>Output files &amp; Performance Evaluation</w:t>
      </w:r>
      <w:r>
        <w:rPr>
          <w:rFonts w:ascii="Arial" w:eastAsia="Arial" w:hAnsi="Arial"/>
          <w:sz w:val="22"/>
        </w:rPr>
        <w:t xml:space="preserve"> (25 points): A copy of the output generated on running your programs for each of the evaluations. For (2) in evals, provide the output for each level scaled. Write a report with your findings along with the graphs.</w:t>
      </w:r>
    </w:p>
    <w:p w14:paraId="207E87E2" w14:textId="77777777" w:rsidR="008C3990" w:rsidRDefault="008C3990" w:rsidP="008C3990">
      <w:pPr>
        <w:spacing w:line="1" w:lineRule="exact"/>
        <w:rPr>
          <w:rFonts w:ascii="Arial" w:eastAsia="Arial" w:hAnsi="Arial"/>
          <w:sz w:val="22"/>
        </w:rPr>
      </w:pPr>
    </w:p>
    <w:p w14:paraId="312FAD10" w14:textId="77777777" w:rsidR="008C3990" w:rsidRDefault="008C3990" w:rsidP="008C3990">
      <w:pPr>
        <w:numPr>
          <w:ilvl w:val="0"/>
          <w:numId w:val="7"/>
        </w:numPr>
        <w:tabs>
          <w:tab w:val="left" w:pos="720"/>
        </w:tabs>
        <w:spacing w:line="274" w:lineRule="auto"/>
        <w:ind w:left="720" w:hanging="360"/>
        <w:jc w:val="both"/>
        <w:rPr>
          <w:rFonts w:ascii="Arial" w:eastAsia="Arial" w:hAnsi="Arial"/>
          <w:sz w:val="22"/>
        </w:rPr>
      </w:pPr>
      <w:r>
        <w:rPr>
          <w:rFonts w:ascii="Arial" w:eastAsia="Arial" w:hAnsi="Arial"/>
          <w:b/>
          <w:sz w:val="22"/>
        </w:rPr>
        <w:t>Design Doc (15 points)</w:t>
      </w:r>
      <w:r>
        <w:rPr>
          <w:rFonts w:ascii="Arial" w:eastAsia="Arial" w:hAnsi="Arial"/>
          <w:sz w:val="22"/>
        </w:rPr>
        <w:t>: You must write about how your program was designed, what tradeoffs you made, etc. Also describe possible improvements and extensions to your program (and sketch how they might be made). Separate from report.</w:t>
      </w:r>
    </w:p>
    <w:p w14:paraId="0D0F0EFD" w14:textId="77777777" w:rsidR="008C3990" w:rsidRDefault="008C3990" w:rsidP="008C3990">
      <w:pPr>
        <w:spacing w:line="2" w:lineRule="exact"/>
        <w:rPr>
          <w:rFonts w:ascii="Arial" w:eastAsia="Arial" w:hAnsi="Arial"/>
          <w:sz w:val="22"/>
        </w:rPr>
      </w:pPr>
    </w:p>
    <w:p w14:paraId="15BEC107" w14:textId="77777777" w:rsidR="008C3990" w:rsidRDefault="008C3990" w:rsidP="008C3990">
      <w:pPr>
        <w:numPr>
          <w:ilvl w:val="0"/>
          <w:numId w:val="7"/>
        </w:numPr>
        <w:tabs>
          <w:tab w:val="left" w:pos="720"/>
        </w:tabs>
        <w:spacing w:line="0" w:lineRule="atLeast"/>
        <w:ind w:left="720" w:hanging="360"/>
        <w:rPr>
          <w:rFonts w:ascii="Arial" w:eastAsia="Arial" w:hAnsi="Arial"/>
          <w:sz w:val="22"/>
        </w:rPr>
      </w:pPr>
      <w:r>
        <w:rPr>
          <w:rFonts w:ascii="Arial" w:eastAsia="Arial" w:hAnsi="Arial"/>
          <w:sz w:val="22"/>
        </w:rPr>
        <w:t>Please structure your assignment root folder as follows:</w:t>
      </w:r>
    </w:p>
    <w:p w14:paraId="51FFD719" w14:textId="77777777" w:rsidR="008C3990" w:rsidRDefault="008C3990" w:rsidP="008C3990">
      <w:pPr>
        <w:spacing w:line="39" w:lineRule="exact"/>
        <w:rPr>
          <w:rFonts w:ascii="Arial" w:eastAsia="Arial" w:hAnsi="Arial"/>
          <w:sz w:val="22"/>
        </w:rPr>
      </w:pPr>
    </w:p>
    <w:p w14:paraId="5EEBC4B4" w14:textId="77777777" w:rsidR="008C3990" w:rsidRDefault="008C3990" w:rsidP="008C3990">
      <w:pPr>
        <w:numPr>
          <w:ilvl w:val="1"/>
          <w:numId w:val="7"/>
        </w:numPr>
        <w:tabs>
          <w:tab w:val="left" w:pos="1440"/>
        </w:tabs>
        <w:spacing w:line="275" w:lineRule="auto"/>
        <w:ind w:left="1440" w:hanging="360"/>
        <w:rPr>
          <w:rFonts w:ascii="Arial" w:eastAsia="Arial" w:hAnsi="Arial"/>
          <w:sz w:val="22"/>
        </w:rPr>
      </w:pPr>
      <w:r>
        <w:rPr>
          <w:rFonts w:ascii="Arial" w:eastAsia="Arial" w:hAnsi="Arial"/>
          <w:sz w:val="22"/>
        </w:rPr>
        <w:t>Code: for your source code and make files and deployment scripts. Your file structure in here is up to you but please make sure it is clean.</w:t>
      </w:r>
    </w:p>
    <w:p w14:paraId="15E61971" w14:textId="77777777" w:rsidR="008C3990" w:rsidRDefault="008C3990" w:rsidP="008C3990">
      <w:pPr>
        <w:spacing w:line="1" w:lineRule="exact"/>
        <w:rPr>
          <w:rFonts w:ascii="Arial" w:eastAsia="Arial" w:hAnsi="Arial"/>
          <w:sz w:val="22"/>
        </w:rPr>
      </w:pPr>
    </w:p>
    <w:p w14:paraId="376AB4AE" w14:textId="5C26FC28" w:rsidR="008C3990" w:rsidRDefault="008C3990" w:rsidP="008C3990">
      <w:pPr>
        <w:numPr>
          <w:ilvl w:val="1"/>
          <w:numId w:val="7"/>
        </w:numPr>
        <w:tabs>
          <w:tab w:val="left" w:pos="1440"/>
        </w:tabs>
        <w:spacing w:line="0" w:lineRule="atLeast"/>
        <w:ind w:left="1440" w:hanging="360"/>
        <w:rPr>
          <w:rFonts w:ascii="Arial" w:eastAsia="Arial" w:hAnsi="Arial"/>
          <w:sz w:val="22"/>
        </w:rPr>
      </w:pPr>
      <w:r>
        <w:rPr>
          <w:rFonts w:ascii="Arial" w:eastAsia="Arial" w:hAnsi="Arial"/>
          <w:sz w:val="22"/>
        </w:rPr>
        <w:t>Docs: for all written documents, report, readme, design doc, etc.</w:t>
      </w:r>
    </w:p>
    <w:p w14:paraId="13A24CA2" w14:textId="77777777" w:rsidR="008C3990" w:rsidRDefault="008C3990" w:rsidP="008C3990">
      <w:pPr>
        <w:spacing w:line="39" w:lineRule="exact"/>
        <w:rPr>
          <w:rFonts w:ascii="Arial" w:eastAsia="Arial" w:hAnsi="Arial"/>
          <w:sz w:val="22"/>
        </w:rPr>
      </w:pPr>
    </w:p>
    <w:p w14:paraId="54629906" w14:textId="77777777" w:rsidR="008C3990" w:rsidRDefault="008C3990" w:rsidP="008C3990">
      <w:pPr>
        <w:numPr>
          <w:ilvl w:val="1"/>
          <w:numId w:val="7"/>
        </w:numPr>
        <w:tabs>
          <w:tab w:val="left" w:pos="1440"/>
        </w:tabs>
        <w:spacing w:line="275" w:lineRule="auto"/>
        <w:ind w:left="1440" w:hanging="360"/>
        <w:rPr>
          <w:rFonts w:ascii="Arial" w:eastAsia="Arial" w:hAnsi="Arial"/>
          <w:sz w:val="22"/>
        </w:rPr>
      </w:pPr>
      <w:r>
        <w:rPr>
          <w:rFonts w:ascii="Arial" w:eastAsia="Arial" w:hAnsi="Arial"/>
          <w:sz w:val="22"/>
        </w:rPr>
        <w:t>Out: for all output files from your peer nodes and super-peer nodes, named indicating which specific evaluation.</w:t>
      </w:r>
    </w:p>
    <w:p w14:paraId="65956188" w14:textId="77777777" w:rsidR="008C3990" w:rsidRDefault="008C3990" w:rsidP="008C3990">
      <w:pPr>
        <w:spacing w:line="1" w:lineRule="exact"/>
        <w:rPr>
          <w:rFonts w:ascii="Arial" w:eastAsia="Arial" w:hAnsi="Arial"/>
          <w:sz w:val="22"/>
        </w:rPr>
      </w:pPr>
    </w:p>
    <w:p w14:paraId="2ECB7CE4" w14:textId="77777777" w:rsidR="008C3990" w:rsidRDefault="008C3990" w:rsidP="008C3990">
      <w:pPr>
        <w:numPr>
          <w:ilvl w:val="1"/>
          <w:numId w:val="7"/>
        </w:numPr>
        <w:tabs>
          <w:tab w:val="left" w:pos="1440"/>
        </w:tabs>
        <w:spacing w:line="0" w:lineRule="atLeast"/>
        <w:ind w:left="1440" w:hanging="360"/>
        <w:rPr>
          <w:rFonts w:ascii="Arial" w:eastAsia="Arial" w:hAnsi="Arial"/>
          <w:sz w:val="22"/>
        </w:rPr>
      </w:pPr>
      <w:r>
        <w:rPr>
          <w:rFonts w:ascii="Arial" w:eastAsia="Arial" w:hAnsi="Arial"/>
          <w:sz w:val="22"/>
        </w:rPr>
        <w:t>Misc: for other files not mentioned specifically.</w:t>
      </w:r>
    </w:p>
    <w:p w14:paraId="4F83128A" w14:textId="77777777" w:rsidR="008C3990" w:rsidRDefault="008C3990" w:rsidP="008C3990">
      <w:pPr>
        <w:spacing w:line="39" w:lineRule="exact"/>
        <w:rPr>
          <w:rFonts w:ascii="Arial" w:eastAsia="Arial" w:hAnsi="Arial"/>
          <w:sz w:val="22"/>
        </w:rPr>
      </w:pPr>
    </w:p>
    <w:p w14:paraId="726B1E8F" w14:textId="6EE83CC9" w:rsidR="008C3990" w:rsidRDefault="008C3990" w:rsidP="008C3990">
      <w:pPr>
        <w:numPr>
          <w:ilvl w:val="0"/>
          <w:numId w:val="7"/>
        </w:numPr>
        <w:tabs>
          <w:tab w:val="left" w:pos="720"/>
        </w:tabs>
        <w:spacing w:line="322" w:lineRule="auto"/>
        <w:ind w:left="720" w:hanging="360"/>
        <w:rPr>
          <w:rFonts w:ascii="Arial" w:eastAsia="Arial" w:hAnsi="Arial"/>
          <w:sz w:val="22"/>
        </w:rPr>
      </w:pPr>
      <w:r>
        <w:rPr>
          <w:rFonts w:ascii="Arial" w:eastAsia="Arial" w:hAnsi="Arial"/>
          <w:sz w:val="22"/>
        </w:rPr>
        <w:t xml:space="preserve">Please put </w:t>
      </w:r>
      <w:proofErr w:type="gramStart"/>
      <w:r>
        <w:rPr>
          <w:rFonts w:ascii="Arial" w:eastAsia="Arial" w:hAnsi="Arial"/>
          <w:sz w:val="22"/>
        </w:rPr>
        <w:t>all of</w:t>
      </w:r>
      <w:proofErr w:type="gramEnd"/>
      <w:r>
        <w:rPr>
          <w:rFonts w:ascii="Arial" w:eastAsia="Arial" w:hAnsi="Arial"/>
          <w:sz w:val="22"/>
        </w:rPr>
        <w:t xml:space="preserve"> the above into </w:t>
      </w:r>
      <w:r>
        <w:rPr>
          <w:rFonts w:ascii="Arial" w:eastAsia="Arial" w:hAnsi="Arial"/>
          <w:b/>
          <w:sz w:val="22"/>
        </w:rPr>
        <w:t>one</w:t>
      </w:r>
      <w:r>
        <w:rPr>
          <w:rFonts w:ascii="Arial" w:eastAsia="Arial" w:hAnsi="Arial"/>
          <w:sz w:val="22"/>
        </w:rPr>
        <w:t xml:space="preserve"> .zip file, and then upload it to the </w:t>
      </w:r>
      <w:r>
        <w:rPr>
          <w:rFonts w:ascii="Arial" w:eastAsia="Arial" w:hAnsi="Arial"/>
          <w:b/>
          <w:sz w:val="22"/>
        </w:rPr>
        <w:t>blackboard</w:t>
      </w:r>
      <w:r>
        <w:rPr>
          <w:rFonts w:ascii="Arial" w:eastAsia="Arial" w:hAnsi="Arial"/>
          <w:sz w:val="22"/>
        </w:rPr>
        <w:t xml:space="preserve">. The name of .zip should follow this </w:t>
      </w:r>
      <w:r>
        <w:rPr>
          <w:rFonts w:ascii="Arial" w:eastAsia="Arial" w:hAnsi="Arial"/>
          <w:b/>
          <w:sz w:val="22"/>
        </w:rPr>
        <w:t>format</w:t>
      </w:r>
      <w:r>
        <w:rPr>
          <w:rFonts w:ascii="Arial" w:eastAsia="Arial" w:hAnsi="Arial"/>
          <w:sz w:val="22"/>
        </w:rPr>
        <w:t>: “Section_LastName_FirstName_PA3.zip”</w:t>
      </w:r>
      <w:r w:rsidR="00D9143C">
        <w:rPr>
          <w:rFonts w:ascii="Arial" w:eastAsia="Arial" w:hAnsi="Arial"/>
          <w:sz w:val="22"/>
        </w:rPr>
        <w:t>.</w:t>
      </w:r>
    </w:p>
    <w:p w14:paraId="3C2F3573" w14:textId="77777777" w:rsidR="00B16D0D" w:rsidRDefault="00B16D0D" w:rsidP="00B16D0D">
      <w:pPr>
        <w:spacing w:line="0" w:lineRule="atLeast"/>
        <w:rPr>
          <w:rFonts w:ascii="Arial" w:eastAsia="Arial" w:hAnsi="Arial"/>
          <w:sz w:val="22"/>
        </w:rPr>
      </w:pPr>
    </w:p>
    <w:p w14:paraId="35CB5371" w14:textId="77777777" w:rsidR="009214BB" w:rsidRDefault="009214BB" w:rsidP="00B16D0D">
      <w:pPr>
        <w:spacing w:line="0" w:lineRule="atLeast"/>
        <w:rPr>
          <w:rFonts w:ascii="Arial" w:eastAsia="Arial" w:hAnsi="Arial"/>
          <w:sz w:val="22"/>
        </w:rPr>
      </w:pPr>
    </w:p>
    <w:p w14:paraId="27CC81CB" w14:textId="77777777" w:rsidR="009214BB" w:rsidRDefault="009214BB" w:rsidP="00B16D0D">
      <w:pPr>
        <w:spacing w:line="0" w:lineRule="atLeast"/>
        <w:rPr>
          <w:rFonts w:ascii="Arial" w:eastAsia="Arial" w:hAnsi="Arial"/>
          <w:sz w:val="22"/>
        </w:rPr>
      </w:pPr>
    </w:p>
    <w:p w14:paraId="5D9D408C" w14:textId="77777777" w:rsidR="009214BB" w:rsidRDefault="009214BB" w:rsidP="00B16D0D">
      <w:pPr>
        <w:spacing w:line="0" w:lineRule="atLeast"/>
        <w:rPr>
          <w:rFonts w:ascii="Arial" w:eastAsia="Arial" w:hAnsi="Arial"/>
          <w:sz w:val="22"/>
        </w:rPr>
      </w:pPr>
    </w:p>
    <w:p w14:paraId="5416EEE8" w14:textId="77777777" w:rsidR="009214BB" w:rsidRDefault="009214BB" w:rsidP="00B16D0D">
      <w:pPr>
        <w:spacing w:line="0" w:lineRule="atLeast"/>
        <w:rPr>
          <w:rFonts w:ascii="Arial" w:eastAsia="Arial" w:hAnsi="Arial"/>
          <w:sz w:val="22"/>
        </w:rPr>
      </w:pPr>
    </w:p>
    <w:p w14:paraId="1363311C" w14:textId="77777777" w:rsidR="009214BB" w:rsidRPr="008C3990" w:rsidRDefault="009214BB" w:rsidP="00B16D0D">
      <w:pPr>
        <w:spacing w:line="0" w:lineRule="atLeast"/>
        <w:rPr>
          <w:rFonts w:ascii="Arial" w:eastAsia="Arial" w:hAnsi="Arial"/>
          <w:sz w:val="22"/>
        </w:rPr>
      </w:pPr>
    </w:p>
    <w:p w14:paraId="6F2ACD61" w14:textId="77777777" w:rsidR="00B16D0D" w:rsidRPr="00AC75FF" w:rsidRDefault="00B16D0D" w:rsidP="00B16D0D">
      <w:pPr>
        <w:spacing w:line="0" w:lineRule="atLeast"/>
        <w:rPr>
          <w:rFonts w:ascii="Arial" w:eastAsia="Arial" w:hAnsi="Arial"/>
          <w:sz w:val="22"/>
        </w:rPr>
      </w:pPr>
      <w:r w:rsidRPr="00AC75FF">
        <w:rPr>
          <w:rFonts w:ascii="Arial" w:eastAsia="Arial" w:hAnsi="Arial"/>
          <w:sz w:val="22"/>
        </w:rPr>
        <w:lastRenderedPageBreak/>
        <w:t>Submission checklist:</w:t>
      </w:r>
    </w:p>
    <w:p w14:paraId="5815E897" w14:textId="77777777" w:rsidR="00B16D0D" w:rsidRPr="00AC75FF" w:rsidRDefault="00B16D0D" w:rsidP="00B16D0D">
      <w:pPr>
        <w:spacing w:line="46" w:lineRule="exact"/>
        <w:rPr>
          <w:rFonts w:ascii="Arial" w:eastAsia="Times New Roman" w:hAnsi="Arial"/>
        </w:rPr>
      </w:pPr>
    </w:p>
    <w:p w14:paraId="5B88C77D" w14:textId="77777777" w:rsidR="00B16D0D" w:rsidRPr="00AC75FF" w:rsidRDefault="00B16D0D" w:rsidP="00B16D0D">
      <w:pPr>
        <w:numPr>
          <w:ilvl w:val="0"/>
          <w:numId w:val="10"/>
        </w:numPr>
        <w:tabs>
          <w:tab w:val="left" w:pos="720"/>
        </w:tabs>
        <w:spacing w:line="0" w:lineRule="atLeast"/>
        <w:ind w:left="720" w:hanging="360"/>
        <w:rPr>
          <w:rFonts w:ascii="Arial" w:eastAsia="Arial" w:hAnsi="Arial"/>
          <w:sz w:val="22"/>
        </w:rPr>
      </w:pPr>
      <w:r w:rsidRPr="00AC75FF">
        <w:rPr>
          <w:rFonts w:ascii="Arial" w:eastAsia="Arial" w:hAnsi="Arial"/>
          <w:sz w:val="22"/>
        </w:rPr>
        <w:t xml:space="preserve">Your source </w:t>
      </w:r>
      <w:proofErr w:type="gramStart"/>
      <w:r w:rsidRPr="00AC75FF">
        <w:rPr>
          <w:rFonts w:ascii="Arial" w:eastAsia="Arial" w:hAnsi="Arial"/>
          <w:sz w:val="22"/>
        </w:rPr>
        <w:t>codes</w:t>
      </w:r>
      <w:proofErr w:type="gramEnd"/>
    </w:p>
    <w:p w14:paraId="2959F010" w14:textId="77777777" w:rsidR="00B16D0D" w:rsidRPr="00AC75FF" w:rsidRDefault="00B16D0D" w:rsidP="00B16D0D">
      <w:pPr>
        <w:spacing w:line="39" w:lineRule="exact"/>
        <w:rPr>
          <w:rFonts w:ascii="Arial" w:eastAsia="Arial" w:hAnsi="Arial"/>
          <w:sz w:val="22"/>
        </w:rPr>
      </w:pPr>
    </w:p>
    <w:p w14:paraId="7A5B4DA1" w14:textId="77777777" w:rsidR="00B16D0D" w:rsidRPr="00AC75FF" w:rsidRDefault="00B16D0D" w:rsidP="00B16D0D">
      <w:pPr>
        <w:numPr>
          <w:ilvl w:val="0"/>
          <w:numId w:val="10"/>
        </w:numPr>
        <w:tabs>
          <w:tab w:val="left" w:pos="720"/>
        </w:tabs>
        <w:spacing w:line="0" w:lineRule="atLeast"/>
        <w:ind w:left="720" w:hanging="360"/>
        <w:rPr>
          <w:rFonts w:ascii="Arial" w:eastAsia="Arial" w:hAnsi="Arial"/>
          <w:sz w:val="22"/>
        </w:rPr>
      </w:pPr>
      <w:proofErr w:type="spellStart"/>
      <w:r w:rsidRPr="00AC75FF">
        <w:rPr>
          <w:rFonts w:ascii="Arial" w:eastAsia="Arial" w:hAnsi="Arial"/>
          <w:sz w:val="22"/>
        </w:rPr>
        <w:t>Makefile</w:t>
      </w:r>
      <w:proofErr w:type="spellEnd"/>
      <w:r w:rsidRPr="00AC75FF">
        <w:rPr>
          <w:rFonts w:ascii="Arial" w:eastAsia="Arial" w:hAnsi="Arial"/>
          <w:sz w:val="22"/>
        </w:rPr>
        <w:t xml:space="preserve"> or equivalent specified above</w:t>
      </w:r>
    </w:p>
    <w:p w14:paraId="1BBE260E" w14:textId="77777777" w:rsidR="00B16D0D" w:rsidRPr="00AC75FF" w:rsidRDefault="00B16D0D" w:rsidP="00B16D0D">
      <w:pPr>
        <w:spacing w:line="35" w:lineRule="exact"/>
        <w:rPr>
          <w:rFonts w:ascii="Arial" w:eastAsia="Arial" w:hAnsi="Arial"/>
          <w:sz w:val="22"/>
        </w:rPr>
      </w:pPr>
    </w:p>
    <w:p w14:paraId="68C6B7A2" w14:textId="77777777" w:rsidR="00B16D0D" w:rsidRPr="00AC75FF" w:rsidRDefault="00B16D0D" w:rsidP="00B16D0D">
      <w:pPr>
        <w:numPr>
          <w:ilvl w:val="0"/>
          <w:numId w:val="10"/>
        </w:numPr>
        <w:tabs>
          <w:tab w:val="left" w:pos="720"/>
        </w:tabs>
        <w:spacing w:line="0" w:lineRule="atLeast"/>
        <w:ind w:left="720" w:hanging="360"/>
        <w:rPr>
          <w:rFonts w:ascii="Arial" w:eastAsia="Arial" w:hAnsi="Arial"/>
          <w:sz w:val="22"/>
        </w:rPr>
      </w:pPr>
      <w:r w:rsidRPr="00AC75FF">
        <w:rPr>
          <w:rFonts w:ascii="Arial" w:eastAsia="Arial" w:hAnsi="Arial"/>
          <w:sz w:val="22"/>
        </w:rPr>
        <w:t>Deployment scripts</w:t>
      </w:r>
    </w:p>
    <w:p w14:paraId="2A7FA5CF" w14:textId="77777777" w:rsidR="00B16D0D" w:rsidRPr="00AC75FF" w:rsidRDefault="00B16D0D" w:rsidP="00B16D0D">
      <w:pPr>
        <w:spacing w:line="39" w:lineRule="exact"/>
        <w:rPr>
          <w:rFonts w:ascii="Arial" w:eastAsia="Arial" w:hAnsi="Arial"/>
          <w:sz w:val="22"/>
        </w:rPr>
      </w:pPr>
    </w:p>
    <w:p w14:paraId="7E08B583" w14:textId="77777777" w:rsidR="00B16D0D" w:rsidRPr="00AC75FF" w:rsidRDefault="00B16D0D" w:rsidP="00B16D0D">
      <w:pPr>
        <w:numPr>
          <w:ilvl w:val="0"/>
          <w:numId w:val="10"/>
        </w:numPr>
        <w:tabs>
          <w:tab w:val="left" w:pos="720"/>
        </w:tabs>
        <w:spacing w:line="0" w:lineRule="atLeast"/>
        <w:ind w:left="720" w:hanging="360"/>
        <w:rPr>
          <w:rFonts w:ascii="Arial" w:eastAsia="Arial" w:hAnsi="Arial"/>
          <w:sz w:val="22"/>
        </w:rPr>
      </w:pPr>
      <w:r w:rsidRPr="00AC75FF">
        <w:rPr>
          <w:rFonts w:ascii="Arial" w:eastAsia="Arial" w:hAnsi="Arial"/>
          <w:sz w:val="22"/>
        </w:rPr>
        <w:t>Readme</w:t>
      </w:r>
    </w:p>
    <w:p w14:paraId="2F284F16" w14:textId="77777777" w:rsidR="00B16D0D" w:rsidRPr="00AC75FF" w:rsidRDefault="00B16D0D" w:rsidP="00B16D0D">
      <w:pPr>
        <w:spacing w:line="35" w:lineRule="exact"/>
        <w:rPr>
          <w:rFonts w:ascii="Arial" w:eastAsia="Arial" w:hAnsi="Arial"/>
          <w:sz w:val="22"/>
        </w:rPr>
      </w:pPr>
    </w:p>
    <w:p w14:paraId="386ED96E" w14:textId="77777777" w:rsidR="00B16D0D" w:rsidRPr="00AC75FF" w:rsidRDefault="00B16D0D" w:rsidP="00B16D0D">
      <w:pPr>
        <w:numPr>
          <w:ilvl w:val="0"/>
          <w:numId w:val="10"/>
        </w:numPr>
        <w:tabs>
          <w:tab w:val="left" w:pos="720"/>
        </w:tabs>
        <w:spacing w:line="0" w:lineRule="atLeast"/>
        <w:ind w:left="720" w:hanging="360"/>
        <w:rPr>
          <w:rFonts w:ascii="Arial" w:eastAsia="Arial" w:hAnsi="Arial"/>
          <w:sz w:val="22"/>
        </w:rPr>
      </w:pPr>
      <w:r w:rsidRPr="00AC75FF">
        <w:rPr>
          <w:rFonts w:ascii="Arial" w:eastAsia="Arial" w:hAnsi="Arial"/>
          <w:sz w:val="22"/>
        </w:rPr>
        <w:t xml:space="preserve">Your Evaluation </w:t>
      </w:r>
      <w:proofErr w:type="gramStart"/>
      <w:r w:rsidRPr="00AC75FF">
        <w:rPr>
          <w:rFonts w:ascii="Arial" w:eastAsia="Arial" w:hAnsi="Arial"/>
          <w:sz w:val="22"/>
        </w:rPr>
        <w:t>output</w:t>
      </w:r>
      <w:proofErr w:type="gramEnd"/>
    </w:p>
    <w:p w14:paraId="0F983405" w14:textId="77777777" w:rsidR="00B16D0D" w:rsidRPr="00AC75FF" w:rsidRDefault="00B16D0D" w:rsidP="00B16D0D">
      <w:pPr>
        <w:spacing w:line="39" w:lineRule="exact"/>
        <w:rPr>
          <w:rFonts w:ascii="Arial" w:eastAsia="Arial" w:hAnsi="Arial"/>
          <w:sz w:val="22"/>
        </w:rPr>
      </w:pPr>
    </w:p>
    <w:p w14:paraId="5D105C3C" w14:textId="77777777" w:rsidR="00B16D0D" w:rsidRPr="00AC75FF" w:rsidRDefault="00B16D0D" w:rsidP="00B16D0D">
      <w:pPr>
        <w:numPr>
          <w:ilvl w:val="0"/>
          <w:numId w:val="10"/>
        </w:numPr>
        <w:tabs>
          <w:tab w:val="left" w:pos="720"/>
        </w:tabs>
        <w:spacing w:line="0" w:lineRule="atLeast"/>
        <w:ind w:left="720" w:hanging="360"/>
        <w:rPr>
          <w:rFonts w:ascii="Arial" w:eastAsia="Arial" w:hAnsi="Arial"/>
          <w:sz w:val="22"/>
        </w:rPr>
      </w:pPr>
      <w:r w:rsidRPr="00AC75FF">
        <w:rPr>
          <w:rFonts w:ascii="Arial" w:eastAsia="Arial" w:hAnsi="Arial"/>
          <w:sz w:val="22"/>
        </w:rPr>
        <w:t>The output files of your peer nodes and Indexing server node as specified above</w:t>
      </w:r>
    </w:p>
    <w:p w14:paraId="57AF6162" w14:textId="77777777" w:rsidR="00B16D0D" w:rsidRPr="00AC75FF" w:rsidRDefault="00B16D0D" w:rsidP="00B16D0D">
      <w:pPr>
        <w:spacing w:line="39" w:lineRule="exact"/>
        <w:rPr>
          <w:rFonts w:ascii="Arial" w:eastAsia="Arial" w:hAnsi="Arial"/>
          <w:sz w:val="22"/>
        </w:rPr>
      </w:pPr>
    </w:p>
    <w:p w14:paraId="2D36F9EB" w14:textId="445027C1" w:rsidR="00296BAD" w:rsidRPr="00B16D0D" w:rsidRDefault="00B16D0D" w:rsidP="00B16D0D">
      <w:pPr>
        <w:numPr>
          <w:ilvl w:val="0"/>
          <w:numId w:val="10"/>
        </w:numPr>
        <w:tabs>
          <w:tab w:val="left" w:pos="720"/>
        </w:tabs>
        <w:spacing w:line="0" w:lineRule="atLeast"/>
        <w:ind w:left="720" w:hanging="360"/>
        <w:rPr>
          <w:rFonts w:ascii="Arial" w:eastAsia="Arial" w:hAnsi="Arial"/>
          <w:sz w:val="22"/>
        </w:rPr>
        <w:sectPr w:rsidR="00296BAD" w:rsidRPr="00B16D0D" w:rsidSect="008C560A">
          <w:type w:val="continuous"/>
          <w:pgSz w:w="12240" w:h="15840"/>
          <w:pgMar w:top="1440" w:right="1440" w:bottom="1440" w:left="1440" w:header="720" w:footer="720" w:gutter="0"/>
          <w:cols w:space="720"/>
        </w:sectPr>
      </w:pPr>
      <w:r>
        <w:rPr>
          <w:rFonts w:ascii="Arial" w:eastAsia="Arial" w:hAnsi="Arial"/>
          <w:sz w:val="22"/>
        </w:rPr>
        <w:t>A Design Document</w:t>
      </w:r>
    </w:p>
    <w:p w14:paraId="2E226E3E" w14:textId="77777777" w:rsidR="00296BAD" w:rsidRPr="00023E79" w:rsidRDefault="00296BAD" w:rsidP="00B16D0D">
      <w:pPr>
        <w:tabs>
          <w:tab w:val="left" w:pos="720"/>
        </w:tabs>
        <w:spacing w:line="0" w:lineRule="atLeast"/>
        <w:rPr>
          <w:rFonts w:ascii="Arial" w:eastAsia="Arial" w:hAnsi="Arial"/>
          <w:sz w:val="22"/>
        </w:rPr>
      </w:pPr>
    </w:p>
    <w:sectPr w:rsidR="00296BAD" w:rsidRPr="00023E79">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238E1F28"/>
    <w:lvl w:ilvl="0" w:tplc="CC10123A">
      <w:start w:val="1"/>
      <w:numFmt w:val="bullet"/>
      <w:lvlText w:val="●"/>
      <w:lvlJc w:val="left"/>
    </w:lvl>
    <w:lvl w:ilvl="1" w:tplc="B760892C">
      <w:start w:val="1"/>
      <w:numFmt w:val="bullet"/>
      <w:lvlText w:val=""/>
      <w:lvlJc w:val="left"/>
    </w:lvl>
    <w:lvl w:ilvl="2" w:tplc="D108BAC6">
      <w:start w:val="1"/>
      <w:numFmt w:val="bullet"/>
      <w:lvlText w:val=""/>
      <w:lvlJc w:val="left"/>
    </w:lvl>
    <w:lvl w:ilvl="3" w:tplc="D814F820">
      <w:start w:val="1"/>
      <w:numFmt w:val="bullet"/>
      <w:lvlText w:val=""/>
      <w:lvlJc w:val="left"/>
    </w:lvl>
    <w:lvl w:ilvl="4" w:tplc="B016DFE8">
      <w:start w:val="1"/>
      <w:numFmt w:val="bullet"/>
      <w:lvlText w:val=""/>
      <w:lvlJc w:val="left"/>
    </w:lvl>
    <w:lvl w:ilvl="5" w:tplc="67C8DD32">
      <w:start w:val="1"/>
      <w:numFmt w:val="bullet"/>
      <w:lvlText w:val=""/>
      <w:lvlJc w:val="left"/>
    </w:lvl>
    <w:lvl w:ilvl="6" w:tplc="7B1EAFF4">
      <w:start w:val="1"/>
      <w:numFmt w:val="bullet"/>
      <w:lvlText w:val=""/>
      <w:lvlJc w:val="left"/>
    </w:lvl>
    <w:lvl w:ilvl="7" w:tplc="CA9A1B18">
      <w:start w:val="1"/>
      <w:numFmt w:val="bullet"/>
      <w:lvlText w:val=""/>
      <w:lvlJc w:val="left"/>
    </w:lvl>
    <w:lvl w:ilvl="8" w:tplc="C50C1492">
      <w:start w:val="1"/>
      <w:numFmt w:val="bullet"/>
      <w:lvlText w:val=""/>
      <w:lvlJc w:val="left"/>
    </w:lvl>
  </w:abstractNum>
  <w:abstractNum w:abstractNumId="1" w15:restartNumberingAfterBreak="0">
    <w:nsid w:val="00000002"/>
    <w:multiLevelType w:val="hybridMultilevel"/>
    <w:tmpl w:val="46E87CCC"/>
    <w:lvl w:ilvl="0" w:tplc="F5903EDA">
      <w:start w:val="1"/>
      <w:numFmt w:val="bullet"/>
      <w:lvlText w:val="●"/>
      <w:lvlJc w:val="left"/>
    </w:lvl>
    <w:lvl w:ilvl="1" w:tplc="93D83944">
      <w:start w:val="1"/>
      <w:numFmt w:val="bullet"/>
      <w:lvlText w:val=""/>
      <w:lvlJc w:val="left"/>
    </w:lvl>
    <w:lvl w:ilvl="2" w:tplc="49CEE808">
      <w:start w:val="1"/>
      <w:numFmt w:val="bullet"/>
      <w:lvlText w:val=""/>
      <w:lvlJc w:val="left"/>
    </w:lvl>
    <w:lvl w:ilvl="3" w:tplc="F98C0A36">
      <w:start w:val="1"/>
      <w:numFmt w:val="bullet"/>
      <w:lvlText w:val=""/>
      <w:lvlJc w:val="left"/>
    </w:lvl>
    <w:lvl w:ilvl="4" w:tplc="3BC69866">
      <w:start w:val="1"/>
      <w:numFmt w:val="bullet"/>
      <w:lvlText w:val=""/>
      <w:lvlJc w:val="left"/>
    </w:lvl>
    <w:lvl w:ilvl="5" w:tplc="FF7E1296">
      <w:start w:val="1"/>
      <w:numFmt w:val="bullet"/>
      <w:lvlText w:val=""/>
      <w:lvlJc w:val="left"/>
    </w:lvl>
    <w:lvl w:ilvl="6" w:tplc="7F904878">
      <w:start w:val="1"/>
      <w:numFmt w:val="bullet"/>
      <w:lvlText w:val=""/>
      <w:lvlJc w:val="left"/>
    </w:lvl>
    <w:lvl w:ilvl="7" w:tplc="7E5AC0BC">
      <w:start w:val="1"/>
      <w:numFmt w:val="bullet"/>
      <w:lvlText w:val=""/>
      <w:lvlJc w:val="left"/>
    </w:lvl>
    <w:lvl w:ilvl="8" w:tplc="8BD84580">
      <w:start w:val="1"/>
      <w:numFmt w:val="bullet"/>
      <w:lvlText w:val=""/>
      <w:lvlJc w:val="left"/>
    </w:lvl>
  </w:abstractNum>
  <w:abstractNum w:abstractNumId="2" w15:restartNumberingAfterBreak="0">
    <w:nsid w:val="00000003"/>
    <w:multiLevelType w:val="hybridMultilevel"/>
    <w:tmpl w:val="3D1B58BA"/>
    <w:lvl w:ilvl="0" w:tplc="93DA8708">
      <w:start w:val="1"/>
      <w:numFmt w:val="bullet"/>
      <w:lvlText w:val="●"/>
      <w:lvlJc w:val="left"/>
    </w:lvl>
    <w:lvl w:ilvl="1" w:tplc="D3980B84">
      <w:start w:val="1"/>
      <w:numFmt w:val="bullet"/>
      <w:lvlText w:val=""/>
      <w:lvlJc w:val="left"/>
    </w:lvl>
    <w:lvl w:ilvl="2" w:tplc="228CAF30">
      <w:start w:val="1"/>
      <w:numFmt w:val="bullet"/>
      <w:lvlText w:val=""/>
      <w:lvlJc w:val="left"/>
    </w:lvl>
    <w:lvl w:ilvl="3" w:tplc="5A26F1E0">
      <w:start w:val="1"/>
      <w:numFmt w:val="bullet"/>
      <w:lvlText w:val=""/>
      <w:lvlJc w:val="left"/>
    </w:lvl>
    <w:lvl w:ilvl="4" w:tplc="ACF232A6">
      <w:start w:val="1"/>
      <w:numFmt w:val="bullet"/>
      <w:lvlText w:val=""/>
      <w:lvlJc w:val="left"/>
    </w:lvl>
    <w:lvl w:ilvl="5" w:tplc="931E5990">
      <w:start w:val="1"/>
      <w:numFmt w:val="bullet"/>
      <w:lvlText w:val=""/>
      <w:lvlJc w:val="left"/>
    </w:lvl>
    <w:lvl w:ilvl="6" w:tplc="7E946D4C">
      <w:start w:val="1"/>
      <w:numFmt w:val="bullet"/>
      <w:lvlText w:val=""/>
      <w:lvlJc w:val="left"/>
    </w:lvl>
    <w:lvl w:ilvl="7" w:tplc="626E7068">
      <w:start w:val="1"/>
      <w:numFmt w:val="bullet"/>
      <w:lvlText w:val=""/>
      <w:lvlJc w:val="left"/>
    </w:lvl>
    <w:lvl w:ilvl="8" w:tplc="CBBA3386">
      <w:start w:val="1"/>
      <w:numFmt w:val="bullet"/>
      <w:lvlText w:val=""/>
      <w:lvlJc w:val="left"/>
    </w:lvl>
  </w:abstractNum>
  <w:abstractNum w:abstractNumId="3" w15:restartNumberingAfterBreak="0">
    <w:nsid w:val="00000004"/>
    <w:multiLevelType w:val="hybridMultilevel"/>
    <w:tmpl w:val="507ED7AA"/>
    <w:lvl w:ilvl="0" w:tplc="DF02FCEE">
      <w:start w:val="1"/>
      <w:numFmt w:val="bullet"/>
      <w:lvlText w:val="●"/>
      <w:lvlJc w:val="left"/>
    </w:lvl>
    <w:lvl w:ilvl="1" w:tplc="E5569E8C">
      <w:start w:val="1"/>
      <w:numFmt w:val="bullet"/>
      <w:lvlText w:val="○"/>
      <w:lvlJc w:val="left"/>
    </w:lvl>
    <w:lvl w:ilvl="2" w:tplc="E8127E32">
      <w:start w:val="1"/>
      <w:numFmt w:val="bullet"/>
      <w:lvlText w:val="■"/>
      <w:lvlJc w:val="left"/>
    </w:lvl>
    <w:lvl w:ilvl="3" w:tplc="CD7C8A06">
      <w:start w:val="1"/>
      <w:numFmt w:val="bullet"/>
      <w:lvlText w:val=""/>
      <w:lvlJc w:val="left"/>
    </w:lvl>
    <w:lvl w:ilvl="4" w:tplc="76F62426">
      <w:start w:val="1"/>
      <w:numFmt w:val="bullet"/>
      <w:lvlText w:val=""/>
      <w:lvlJc w:val="left"/>
    </w:lvl>
    <w:lvl w:ilvl="5" w:tplc="52585754">
      <w:start w:val="1"/>
      <w:numFmt w:val="bullet"/>
      <w:lvlText w:val=""/>
      <w:lvlJc w:val="left"/>
    </w:lvl>
    <w:lvl w:ilvl="6" w:tplc="A65476B8">
      <w:start w:val="1"/>
      <w:numFmt w:val="bullet"/>
      <w:lvlText w:val=""/>
      <w:lvlJc w:val="left"/>
    </w:lvl>
    <w:lvl w:ilvl="7" w:tplc="050AB5B4">
      <w:start w:val="1"/>
      <w:numFmt w:val="bullet"/>
      <w:lvlText w:val=""/>
      <w:lvlJc w:val="left"/>
    </w:lvl>
    <w:lvl w:ilvl="8" w:tplc="70804856">
      <w:start w:val="1"/>
      <w:numFmt w:val="bullet"/>
      <w:lvlText w:val=""/>
      <w:lvlJc w:val="left"/>
    </w:lvl>
  </w:abstractNum>
  <w:abstractNum w:abstractNumId="4" w15:restartNumberingAfterBreak="0">
    <w:nsid w:val="00000005"/>
    <w:multiLevelType w:val="hybridMultilevel"/>
    <w:tmpl w:val="2EB141F2"/>
    <w:lvl w:ilvl="0" w:tplc="8EB08AAA">
      <w:start w:val="1"/>
      <w:numFmt w:val="bullet"/>
      <w:lvlText w:val="●"/>
      <w:lvlJc w:val="left"/>
    </w:lvl>
    <w:lvl w:ilvl="1" w:tplc="3CEA3594">
      <w:start w:val="1"/>
      <w:numFmt w:val="bullet"/>
      <w:lvlText w:val="○"/>
      <w:lvlJc w:val="left"/>
    </w:lvl>
    <w:lvl w:ilvl="2" w:tplc="D69E2042">
      <w:start w:val="1"/>
      <w:numFmt w:val="bullet"/>
      <w:lvlText w:val=""/>
      <w:lvlJc w:val="left"/>
    </w:lvl>
    <w:lvl w:ilvl="3" w:tplc="E04A1E7C">
      <w:start w:val="1"/>
      <w:numFmt w:val="bullet"/>
      <w:lvlText w:val=""/>
      <w:lvlJc w:val="left"/>
    </w:lvl>
    <w:lvl w:ilvl="4" w:tplc="E81C0F90">
      <w:start w:val="1"/>
      <w:numFmt w:val="bullet"/>
      <w:lvlText w:val=""/>
      <w:lvlJc w:val="left"/>
    </w:lvl>
    <w:lvl w:ilvl="5" w:tplc="447CD4A4">
      <w:start w:val="1"/>
      <w:numFmt w:val="bullet"/>
      <w:lvlText w:val=""/>
      <w:lvlJc w:val="left"/>
    </w:lvl>
    <w:lvl w:ilvl="6" w:tplc="26F83AA8">
      <w:start w:val="1"/>
      <w:numFmt w:val="bullet"/>
      <w:lvlText w:val=""/>
      <w:lvlJc w:val="left"/>
    </w:lvl>
    <w:lvl w:ilvl="7" w:tplc="CFCEB9E6">
      <w:start w:val="1"/>
      <w:numFmt w:val="bullet"/>
      <w:lvlText w:val=""/>
      <w:lvlJc w:val="left"/>
    </w:lvl>
    <w:lvl w:ilvl="8" w:tplc="3AB00152">
      <w:start w:val="1"/>
      <w:numFmt w:val="bullet"/>
      <w:lvlText w:val=""/>
      <w:lvlJc w:val="left"/>
    </w:lvl>
  </w:abstractNum>
  <w:abstractNum w:abstractNumId="5" w15:restartNumberingAfterBreak="0">
    <w:nsid w:val="00000006"/>
    <w:multiLevelType w:val="hybridMultilevel"/>
    <w:tmpl w:val="41B71EFA"/>
    <w:lvl w:ilvl="0" w:tplc="64E64EBC">
      <w:start w:val="1"/>
      <w:numFmt w:val="decimal"/>
      <w:lvlText w:val="%1."/>
      <w:lvlJc w:val="left"/>
    </w:lvl>
    <w:lvl w:ilvl="1" w:tplc="F4201BA2">
      <w:start w:val="1"/>
      <w:numFmt w:val="lowerLetter"/>
      <w:lvlText w:val="%2."/>
      <w:lvlJc w:val="left"/>
    </w:lvl>
    <w:lvl w:ilvl="2" w:tplc="7548D96E">
      <w:start w:val="1"/>
      <w:numFmt w:val="decimal"/>
      <w:lvlText w:val="%3)"/>
      <w:lvlJc w:val="left"/>
    </w:lvl>
    <w:lvl w:ilvl="3" w:tplc="02E4373E">
      <w:start w:val="1"/>
      <w:numFmt w:val="bullet"/>
      <w:lvlText w:val=""/>
      <w:lvlJc w:val="left"/>
    </w:lvl>
    <w:lvl w:ilvl="4" w:tplc="D7B6F9BC">
      <w:start w:val="1"/>
      <w:numFmt w:val="bullet"/>
      <w:lvlText w:val=""/>
      <w:lvlJc w:val="left"/>
    </w:lvl>
    <w:lvl w:ilvl="5" w:tplc="4B3827A6">
      <w:start w:val="1"/>
      <w:numFmt w:val="bullet"/>
      <w:lvlText w:val=""/>
      <w:lvlJc w:val="left"/>
    </w:lvl>
    <w:lvl w:ilvl="6" w:tplc="65B8A6A8">
      <w:start w:val="1"/>
      <w:numFmt w:val="bullet"/>
      <w:lvlText w:val=""/>
      <w:lvlJc w:val="left"/>
    </w:lvl>
    <w:lvl w:ilvl="7" w:tplc="EEF2447C">
      <w:start w:val="1"/>
      <w:numFmt w:val="bullet"/>
      <w:lvlText w:val=""/>
      <w:lvlJc w:val="left"/>
    </w:lvl>
    <w:lvl w:ilvl="8" w:tplc="CCD6A934">
      <w:start w:val="1"/>
      <w:numFmt w:val="bullet"/>
      <w:lvlText w:val=""/>
      <w:lvlJc w:val="left"/>
    </w:lvl>
  </w:abstractNum>
  <w:abstractNum w:abstractNumId="6" w15:restartNumberingAfterBreak="0">
    <w:nsid w:val="00000007"/>
    <w:multiLevelType w:val="hybridMultilevel"/>
    <w:tmpl w:val="79E2A9E2"/>
    <w:lvl w:ilvl="0" w:tplc="3A08C3EE">
      <w:start w:val="1"/>
      <w:numFmt w:val="decimal"/>
      <w:lvlText w:val="%1."/>
      <w:lvlJc w:val="left"/>
    </w:lvl>
    <w:lvl w:ilvl="1" w:tplc="2A50AC1A">
      <w:start w:val="1"/>
      <w:numFmt w:val="lowerLetter"/>
      <w:lvlText w:val="%2."/>
      <w:lvlJc w:val="left"/>
    </w:lvl>
    <w:lvl w:ilvl="2" w:tplc="F432B4AC">
      <w:start w:val="1"/>
      <w:numFmt w:val="bullet"/>
      <w:lvlText w:val=""/>
      <w:lvlJc w:val="left"/>
    </w:lvl>
    <w:lvl w:ilvl="3" w:tplc="A9E43A4A">
      <w:start w:val="1"/>
      <w:numFmt w:val="bullet"/>
      <w:lvlText w:val=""/>
      <w:lvlJc w:val="left"/>
    </w:lvl>
    <w:lvl w:ilvl="4" w:tplc="83E68C3E">
      <w:start w:val="1"/>
      <w:numFmt w:val="bullet"/>
      <w:lvlText w:val=""/>
      <w:lvlJc w:val="left"/>
    </w:lvl>
    <w:lvl w:ilvl="5" w:tplc="A38CE27E">
      <w:start w:val="1"/>
      <w:numFmt w:val="bullet"/>
      <w:lvlText w:val=""/>
      <w:lvlJc w:val="left"/>
    </w:lvl>
    <w:lvl w:ilvl="6" w:tplc="935E28F0">
      <w:start w:val="1"/>
      <w:numFmt w:val="bullet"/>
      <w:lvlText w:val=""/>
      <w:lvlJc w:val="left"/>
    </w:lvl>
    <w:lvl w:ilvl="7" w:tplc="038C7E58">
      <w:start w:val="1"/>
      <w:numFmt w:val="bullet"/>
      <w:lvlText w:val=""/>
      <w:lvlJc w:val="left"/>
    </w:lvl>
    <w:lvl w:ilvl="8" w:tplc="766EF2C4">
      <w:start w:val="1"/>
      <w:numFmt w:val="bullet"/>
      <w:lvlText w:val=""/>
      <w:lvlJc w:val="left"/>
    </w:lvl>
  </w:abstractNum>
  <w:abstractNum w:abstractNumId="7" w15:restartNumberingAfterBreak="0">
    <w:nsid w:val="00000008"/>
    <w:multiLevelType w:val="hybridMultilevel"/>
    <w:tmpl w:val="155A7882"/>
    <w:lvl w:ilvl="0" w:tplc="780CD2D4">
      <w:start w:val="1"/>
      <w:numFmt w:val="bullet"/>
      <w:lvlText w:val=""/>
      <w:lvlJc w:val="left"/>
      <w:pPr>
        <w:ind w:left="480" w:hanging="480"/>
      </w:pPr>
      <w:rPr>
        <w:rFonts w:ascii="Symbol" w:hAnsi="Symbol" w:hint="default"/>
        <w:sz w:val="22"/>
        <w:szCs w:val="22"/>
      </w:rPr>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8" w15:restartNumberingAfterBreak="0">
    <w:nsid w:val="00000009"/>
    <w:multiLevelType w:val="hybridMultilevel"/>
    <w:tmpl w:val="12200854"/>
    <w:lvl w:ilvl="0" w:tplc="FFFFFFFF">
      <w:start w:val="7"/>
      <w:numFmt w:val="decimal"/>
      <w:lvlText w:val="%1."/>
      <w:lvlJc w:val="left"/>
    </w:lvl>
    <w:lvl w:ilvl="1" w:tplc="FFFFFFFF">
      <w:start w:val="1"/>
      <w:numFmt w:val="lowerLetter"/>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9" w15:restartNumberingAfterBreak="0">
    <w:nsid w:val="0000000A"/>
    <w:multiLevelType w:val="hybridMultilevel"/>
    <w:tmpl w:val="4DB127F8"/>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num w:numId="1" w16cid:durableId="144467932">
    <w:abstractNumId w:val="0"/>
  </w:num>
  <w:num w:numId="2" w16cid:durableId="674499664">
    <w:abstractNumId w:val="1"/>
  </w:num>
  <w:num w:numId="3" w16cid:durableId="189146109">
    <w:abstractNumId w:val="2"/>
  </w:num>
  <w:num w:numId="4" w16cid:durableId="1445151852">
    <w:abstractNumId w:val="3"/>
  </w:num>
  <w:num w:numId="5" w16cid:durableId="1809127553">
    <w:abstractNumId w:val="4"/>
  </w:num>
  <w:num w:numId="6" w16cid:durableId="437600261">
    <w:abstractNumId w:val="5"/>
  </w:num>
  <w:num w:numId="7" w16cid:durableId="360403642">
    <w:abstractNumId w:val="6"/>
  </w:num>
  <w:num w:numId="8" w16cid:durableId="787047358">
    <w:abstractNumId w:val="7"/>
  </w:num>
  <w:num w:numId="9" w16cid:durableId="585722999">
    <w:abstractNumId w:val="8"/>
  </w:num>
  <w:num w:numId="10" w16cid:durableId="597910811">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Xian-He Sun">
    <w15:presenceInfo w15:providerId="AD" w15:userId="S::sun@iit.edu::60268dc9-e281-4df6-960c-9f5b8948f5d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3A58"/>
    <w:rsid w:val="00023E79"/>
    <w:rsid w:val="00096B98"/>
    <w:rsid w:val="00111B4A"/>
    <w:rsid w:val="001B0E29"/>
    <w:rsid w:val="001C4035"/>
    <w:rsid w:val="00223D26"/>
    <w:rsid w:val="00227CDB"/>
    <w:rsid w:val="00277D71"/>
    <w:rsid w:val="00296BAD"/>
    <w:rsid w:val="002C292B"/>
    <w:rsid w:val="0030070C"/>
    <w:rsid w:val="003E49D5"/>
    <w:rsid w:val="00566690"/>
    <w:rsid w:val="00703933"/>
    <w:rsid w:val="0074087C"/>
    <w:rsid w:val="007927E6"/>
    <w:rsid w:val="007A42D6"/>
    <w:rsid w:val="007E1004"/>
    <w:rsid w:val="007E5A04"/>
    <w:rsid w:val="007F2077"/>
    <w:rsid w:val="00833A58"/>
    <w:rsid w:val="008612FE"/>
    <w:rsid w:val="00866F77"/>
    <w:rsid w:val="008A258F"/>
    <w:rsid w:val="008C3990"/>
    <w:rsid w:val="008C560A"/>
    <w:rsid w:val="009214BB"/>
    <w:rsid w:val="009A4DCA"/>
    <w:rsid w:val="00A03236"/>
    <w:rsid w:val="00A06C1E"/>
    <w:rsid w:val="00AA54FF"/>
    <w:rsid w:val="00B16D0D"/>
    <w:rsid w:val="00C564FC"/>
    <w:rsid w:val="00D9143C"/>
    <w:rsid w:val="00D97DDB"/>
    <w:rsid w:val="00E019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884359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EastAsia" w:hAnsi="Calibri" w:cs="Arial"/>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5A04"/>
    <w:pPr>
      <w:ind w:left="720"/>
      <w:contextualSpacing/>
    </w:pPr>
  </w:style>
  <w:style w:type="paragraph" w:styleId="Revision">
    <w:name w:val="Revision"/>
    <w:hidden/>
    <w:uiPriority w:val="99"/>
    <w:semiHidden/>
    <w:rsid w:val="007927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1460</Words>
  <Characters>8326</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 Wang</dc:creator>
  <cp:keywords/>
  <cp:lastModifiedBy>Hua Xu</cp:lastModifiedBy>
  <cp:revision>2</cp:revision>
  <dcterms:created xsi:type="dcterms:W3CDTF">2024-03-04T03:32:00Z</dcterms:created>
  <dcterms:modified xsi:type="dcterms:W3CDTF">2024-03-04T03:32:00Z</dcterms:modified>
</cp:coreProperties>
</file>